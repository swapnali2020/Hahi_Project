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A67" w:rsidRDefault="00884A67"/>
    <w:p w:rsidR="00884A67" w:rsidRDefault="00884A67" w:rsidP="006B4BC6">
      <w:pPr>
        <w:pBdr>
          <w:top w:val="single" w:sz="4" w:space="1" w:color="auto"/>
        </w:pBdr>
      </w:pPr>
    </w:p>
    <w:p w:rsidR="00884A67" w:rsidRPr="00631C7A" w:rsidRDefault="00884A67" w:rsidP="006B4BC6">
      <w:pPr>
        <w:pStyle w:val="Title"/>
        <w:pBdr>
          <w:bottom w:val="single" w:sz="4" w:space="1" w:color="auto"/>
        </w:pBdr>
        <w:spacing w:line="360" w:lineRule="auto"/>
      </w:pPr>
      <w:r w:rsidRPr="00631C7A">
        <w:t>Capita Children's Services</w:t>
      </w:r>
    </w:p>
    <w:p w:rsidR="00884A67" w:rsidRPr="00631C7A" w:rsidRDefault="00884A67" w:rsidP="006B4BC6">
      <w:pPr>
        <w:rPr>
          <w:rFonts w:cs="Arial"/>
        </w:rPr>
      </w:pPr>
    </w:p>
    <w:p w:rsidR="00884A67" w:rsidRPr="00631C7A" w:rsidRDefault="00884A67" w:rsidP="006B4BC6">
      <w:pPr>
        <w:rPr>
          <w:rFonts w:cs="Arial"/>
        </w:rPr>
      </w:pPr>
    </w:p>
    <w:p w:rsidR="00884A67" w:rsidRPr="00631C7A" w:rsidRDefault="00884A67" w:rsidP="006B4BC6">
      <w:pPr>
        <w:rPr>
          <w:rFonts w:cs="Arial"/>
        </w:rPr>
      </w:pPr>
    </w:p>
    <w:p w:rsidR="00884A67" w:rsidRPr="00631C7A" w:rsidRDefault="00884A67" w:rsidP="006B4BC6">
      <w:pPr>
        <w:rPr>
          <w:rFonts w:cs="Arial"/>
        </w:rPr>
      </w:pPr>
    </w:p>
    <w:p w:rsidR="00884A67" w:rsidRPr="00631C7A" w:rsidRDefault="00884A67" w:rsidP="006B4BC6">
      <w:pPr>
        <w:rPr>
          <w:rFonts w:cs="Arial"/>
        </w:rPr>
      </w:pPr>
    </w:p>
    <w:p w:rsidR="00884A67" w:rsidRPr="00631C7A" w:rsidRDefault="00884A67" w:rsidP="006B4BC6">
      <w:pPr>
        <w:rPr>
          <w:rFonts w:cs="Arial"/>
        </w:rPr>
      </w:pPr>
    </w:p>
    <w:p w:rsidR="00884A67" w:rsidRPr="00631C7A" w:rsidRDefault="00884A67" w:rsidP="006B4BC6">
      <w:pPr>
        <w:rPr>
          <w:rFonts w:cs="Arial"/>
        </w:rPr>
      </w:pPr>
    </w:p>
    <w:p w:rsidR="00884A67" w:rsidRPr="00631C7A" w:rsidRDefault="00884A67" w:rsidP="006B4BC6">
      <w:pPr>
        <w:rPr>
          <w:rFonts w:cs="Arial"/>
        </w:rPr>
      </w:pPr>
    </w:p>
    <w:p w:rsidR="00884A67" w:rsidRDefault="00884A67" w:rsidP="006B4BC6">
      <w:pPr>
        <w:rPr>
          <w:rFonts w:cs="Arial"/>
          <w:b/>
          <w:color w:val="365F91"/>
          <w:sz w:val="36"/>
          <w:szCs w:val="36"/>
        </w:rPr>
      </w:pPr>
    </w:p>
    <w:p w:rsidR="00884A67" w:rsidRDefault="00884A67" w:rsidP="006B4BC6">
      <w:pPr>
        <w:rPr>
          <w:rFonts w:cs="Arial"/>
          <w:b/>
          <w:color w:val="365F91"/>
          <w:sz w:val="36"/>
          <w:szCs w:val="36"/>
        </w:rPr>
      </w:pPr>
    </w:p>
    <w:p w:rsidR="00884A67" w:rsidRDefault="00884A67" w:rsidP="006B4BC6">
      <w:pPr>
        <w:rPr>
          <w:rFonts w:cs="Arial"/>
          <w:b/>
          <w:color w:val="365F91"/>
          <w:sz w:val="36"/>
          <w:szCs w:val="36"/>
        </w:rPr>
      </w:pPr>
    </w:p>
    <w:p w:rsidR="00884A67" w:rsidRPr="00631C7A" w:rsidRDefault="00884A67" w:rsidP="006B4BC6">
      <w:pPr>
        <w:rPr>
          <w:rFonts w:cs="Arial"/>
          <w:b/>
          <w:color w:val="365F91"/>
          <w:sz w:val="36"/>
          <w:szCs w:val="36"/>
        </w:rPr>
      </w:pPr>
    </w:p>
    <w:p w:rsidR="00884A67" w:rsidRPr="00552F1D" w:rsidRDefault="00884A67" w:rsidP="00552F1D">
      <w:pPr>
        <w:rPr>
          <w:rFonts w:cs="Arial"/>
          <w:b/>
          <w:color w:val="365F91"/>
          <w:sz w:val="28"/>
          <w:szCs w:val="28"/>
        </w:rPr>
      </w:pPr>
      <w:r>
        <w:rPr>
          <w:rFonts w:cs="Arial"/>
          <w:b/>
          <w:color w:val="365F91"/>
          <w:sz w:val="28"/>
          <w:szCs w:val="28"/>
        </w:rPr>
        <w:t>Statutory Return</w:t>
      </w:r>
    </w:p>
    <w:p w:rsidR="00884A67" w:rsidRPr="00552F1D" w:rsidRDefault="00884A67" w:rsidP="006B4BC6">
      <w:pPr>
        <w:rPr>
          <w:sz w:val="28"/>
          <w:szCs w:val="28"/>
        </w:rPr>
      </w:pPr>
    </w:p>
    <w:p w:rsidR="00884A67" w:rsidRPr="00552F1D" w:rsidRDefault="00884A67" w:rsidP="006B4BC6">
      <w:pPr>
        <w:pStyle w:val="Title"/>
        <w:rPr>
          <w:sz w:val="28"/>
          <w:szCs w:val="28"/>
        </w:rPr>
      </w:pPr>
      <w:r>
        <w:rPr>
          <w:sz w:val="28"/>
          <w:szCs w:val="28"/>
        </w:rPr>
        <w:t>Spring 2015</w:t>
      </w:r>
      <w:r w:rsidRPr="00552F1D">
        <w:rPr>
          <w:sz w:val="28"/>
          <w:szCs w:val="28"/>
        </w:rPr>
        <w:t xml:space="preserve"> Release </w:t>
      </w:r>
    </w:p>
    <w:p w:rsidR="00884A67" w:rsidRPr="00313DB5" w:rsidRDefault="00884A67" w:rsidP="006B4BC6">
      <w:pPr>
        <w:rPr>
          <w:rFonts w:cs="Arial"/>
          <w:color w:val="365F91"/>
        </w:rPr>
      </w:pPr>
    </w:p>
    <w:p w:rsidR="00884A67" w:rsidRDefault="00884A67" w:rsidP="006B4BC6">
      <w:pPr>
        <w:pStyle w:val="Title"/>
      </w:pPr>
    </w:p>
    <w:p w:rsidR="00884A67" w:rsidRPr="00552F1D" w:rsidRDefault="00884A67" w:rsidP="006B4BC6">
      <w:pPr>
        <w:pStyle w:val="Title"/>
        <w:rPr>
          <w:sz w:val="24"/>
          <w:szCs w:val="24"/>
        </w:rPr>
      </w:pPr>
      <w:r w:rsidRPr="00552F1D">
        <w:rPr>
          <w:sz w:val="24"/>
          <w:szCs w:val="24"/>
        </w:rPr>
        <w:t>Test Approach</w:t>
      </w:r>
    </w:p>
    <w:p w:rsidR="00884A67" w:rsidRPr="00313DB5" w:rsidRDefault="00884A67" w:rsidP="006B4BC6">
      <w:pPr>
        <w:rPr>
          <w:rFonts w:cs="Arial"/>
          <w:b/>
          <w:color w:val="365F91"/>
          <w:sz w:val="22"/>
          <w:szCs w:val="22"/>
        </w:rPr>
      </w:pPr>
    </w:p>
    <w:p w:rsidR="00884A67" w:rsidRPr="00F75653" w:rsidRDefault="00884A67" w:rsidP="006B4BC6">
      <w:pPr>
        <w:pStyle w:val="Subtitle"/>
        <w:rPr>
          <w:lang w:val="en-US"/>
        </w:rPr>
      </w:pPr>
      <w:r w:rsidRPr="00313DB5">
        <w:t xml:space="preserve">Version </w:t>
      </w:r>
      <w:r>
        <w:t>0.</w:t>
      </w:r>
      <w:r>
        <w:rPr>
          <w:lang w:val="en-US"/>
        </w:rPr>
        <w:t>2</w:t>
      </w:r>
    </w:p>
    <w:p w:rsidR="00884A67" w:rsidRPr="00313DB5" w:rsidRDefault="00884A67" w:rsidP="006B4BC6">
      <w:pPr>
        <w:rPr>
          <w:rFonts w:cs="Arial"/>
          <w:b/>
          <w:color w:val="365F91"/>
          <w:sz w:val="22"/>
          <w:szCs w:val="22"/>
        </w:rPr>
      </w:pPr>
      <w:r>
        <w:rPr>
          <w:rStyle w:val="SubtitleChar"/>
          <w:rFonts w:cs="Arial"/>
          <w:lang w:val="en-GB"/>
        </w:rPr>
        <w:t>Draft</w:t>
      </w:r>
      <w:r w:rsidRPr="00313DB5">
        <w:rPr>
          <w:rFonts w:cs="Arial"/>
          <w:b/>
          <w:color w:val="365F91"/>
          <w:sz w:val="22"/>
          <w:szCs w:val="22"/>
        </w:rPr>
        <w:br/>
      </w:r>
    </w:p>
    <w:p w:rsidR="00884A67" w:rsidRPr="00631C7A" w:rsidRDefault="00884A67" w:rsidP="006B4BC6">
      <w:pPr>
        <w:rPr>
          <w:rFonts w:cs="Arial"/>
        </w:rPr>
      </w:pPr>
    </w:p>
    <w:p w:rsidR="00884A67" w:rsidRDefault="00884A67" w:rsidP="006B4BC6">
      <w:pPr>
        <w:spacing w:after="200" w:line="276" w:lineRule="auto"/>
        <w:rPr>
          <w:rFonts w:cs="Arial"/>
        </w:rPr>
      </w:pPr>
      <w:r>
        <w:rPr>
          <w:rFonts w:cs="Arial"/>
        </w:rPr>
        <w:br w:type="page"/>
      </w:r>
    </w:p>
    <w:p w:rsidR="00884A67" w:rsidRDefault="00884A67" w:rsidP="006B4BC6">
      <w:pPr>
        <w:pStyle w:val="Subtitle"/>
      </w:pPr>
      <w:r>
        <w:t>Table of Contents</w:t>
      </w:r>
    </w:p>
    <w:p w:rsidR="00884A67" w:rsidRDefault="00884A67"/>
    <w:p w:rsidR="00884A67" w:rsidRDefault="00884A67">
      <w:pPr>
        <w:pStyle w:val="TOCHeading"/>
      </w:pPr>
      <w:r>
        <w:t>Table of Contents</w:t>
      </w:r>
    </w:p>
    <w:p w:rsidR="00884A67" w:rsidRDefault="00884A67">
      <w:pPr>
        <w:pStyle w:val="TOC1"/>
        <w:tabs>
          <w:tab w:val="right" w:leader="dot" w:pos="9016"/>
        </w:tabs>
        <w:rPr>
          <w:rFonts w:ascii="Calibri" w:hAnsi="Calibri"/>
          <w:noProof/>
          <w:sz w:val="22"/>
          <w:szCs w:val="22"/>
          <w:lang w:val="en-US" w:eastAsia="en-US"/>
        </w:rPr>
      </w:pPr>
      <w:r>
        <w:fldChar w:fldCharType="begin"/>
      </w:r>
      <w:r>
        <w:instrText xml:space="preserve"> TOC \o "1-3" \h \z \u </w:instrText>
      </w:r>
      <w:r>
        <w:fldChar w:fldCharType="separate"/>
      </w:r>
      <w:hyperlink w:anchor="_Toc400700528" w:history="1">
        <w:r w:rsidRPr="00DA54F3">
          <w:rPr>
            <w:rStyle w:val="Hyperlink"/>
            <w:noProof/>
          </w:rPr>
          <w:t>1 Introduction</w:t>
        </w:r>
        <w:r>
          <w:rPr>
            <w:noProof/>
            <w:webHidden/>
          </w:rPr>
          <w:tab/>
        </w:r>
        <w:r>
          <w:rPr>
            <w:noProof/>
            <w:webHidden/>
          </w:rPr>
          <w:fldChar w:fldCharType="begin"/>
        </w:r>
        <w:r>
          <w:rPr>
            <w:noProof/>
            <w:webHidden/>
          </w:rPr>
          <w:instrText xml:space="preserve"> PAGEREF _Toc400700528 \h </w:instrText>
        </w:r>
        <w:r>
          <w:rPr>
            <w:noProof/>
            <w:webHidden/>
          </w:rPr>
        </w:r>
        <w:r>
          <w:rPr>
            <w:noProof/>
            <w:webHidden/>
          </w:rPr>
          <w:fldChar w:fldCharType="separate"/>
        </w:r>
        <w:r>
          <w:rPr>
            <w:noProof/>
            <w:webHidden/>
          </w:rPr>
          <w:t>4</w:t>
        </w:r>
        <w:r>
          <w:rPr>
            <w:noProof/>
            <w:webHidden/>
          </w:rPr>
          <w:fldChar w:fldCharType="end"/>
        </w:r>
      </w:hyperlink>
    </w:p>
    <w:p w:rsidR="00884A67" w:rsidRDefault="00884A67">
      <w:pPr>
        <w:pStyle w:val="TOC1"/>
        <w:tabs>
          <w:tab w:val="left" w:pos="400"/>
          <w:tab w:val="right" w:leader="dot" w:pos="9016"/>
        </w:tabs>
        <w:rPr>
          <w:rFonts w:ascii="Calibri" w:hAnsi="Calibri"/>
          <w:noProof/>
          <w:sz w:val="22"/>
          <w:szCs w:val="22"/>
          <w:lang w:val="en-US" w:eastAsia="en-US"/>
        </w:rPr>
      </w:pPr>
      <w:hyperlink w:anchor="_Toc400700529" w:history="1">
        <w:r w:rsidRPr="00DA54F3">
          <w:rPr>
            <w:rStyle w:val="Hyperlink"/>
            <w:noProof/>
          </w:rPr>
          <w:t>2</w:t>
        </w:r>
        <w:r>
          <w:rPr>
            <w:rFonts w:ascii="Calibri" w:hAnsi="Calibri"/>
            <w:noProof/>
            <w:sz w:val="22"/>
            <w:szCs w:val="22"/>
            <w:lang w:val="en-US" w:eastAsia="en-US"/>
          </w:rPr>
          <w:tab/>
        </w:r>
        <w:r w:rsidRPr="00DA54F3">
          <w:rPr>
            <w:rStyle w:val="Hyperlink"/>
            <w:noProof/>
          </w:rPr>
          <w:t>Project Overview</w:t>
        </w:r>
        <w:r>
          <w:rPr>
            <w:noProof/>
            <w:webHidden/>
          </w:rPr>
          <w:tab/>
        </w:r>
        <w:r>
          <w:rPr>
            <w:noProof/>
            <w:webHidden/>
          </w:rPr>
          <w:fldChar w:fldCharType="begin"/>
        </w:r>
        <w:r>
          <w:rPr>
            <w:noProof/>
            <w:webHidden/>
          </w:rPr>
          <w:instrText xml:space="preserve"> PAGEREF _Toc400700529 \h </w:instrText>
        </w:r>
        <w:r>
          <w:rPr>
            <w:noProof/>
            <w:webHidden/>
          </w:rPr>
        </w:r>
        <w:r>
          <w:rPr>
            <w:noProof/>
            <w:webHidden/>
          </w:rPr>
          <w:fldChar w:fldCharType="separate"/>
        </w:r>
        <w:r>
          <w:rPr>
            <w:noProof/>
            <w:webHidden/>
          </w:rPr>
          <w:t>4</w:t>
        </w:r>
        <w:r>
          <w:rPr>
            <w:noProof/>
            <w:webHidden/>
          </w:rPr>
          <w:fldChar w:fldCharType="end"/>
        </w:r>
      </w:hyperlink>
    </w:p>
    <w:p w:rsidR="00884A67" w:rsidRDefault="00884A67">
      <w:pPr>
        <w:pStyle w:val="TOC2"/>
        <w:tabs>
          <w:tab w:val="left" w:pos="880"/>
          <w:tab w:val="right" w:leader="dot" w:pos="9016"/>
        </w:tabs>
        <w:rPr>
          <w:rFonts w:ascii="Calibri" w:hAnsi="Calibri"/>
          <w:noProof/>
          <w:sz w:val="22"/>
          <w:szCs w:val="22"/>
          <w:lang w:val="en-US" w:eastAsia="en-US"/>
        </w:rPr>
      </w:pPr>
      <w:hyperlink w:anchor="_Toc400700530" w:history="1">
        <w:r w:rsidRPr="00DA54F3">
          <w:rPr>
            <w:rStyle w:val="Hyperlink"/>
            <w:noProof/>
          </w:rPr>
          <w:t>2.1</w:t>
        </w:r>
        <w:r>
          <w:rPr>
            <w:rFonts w:ascii="Calibri" w:hAnsi="Calibri"/>
            <w:noProof/>
            <w:sz w:val="22"/>
            <w:szCs w:val="22"/>
            <w:lang w:val="en-US" w:eastAsia="en-US"/>
          </w:rPr>
          <w:tab/>
        </w:r>
        <w:r w:rsidRPr="00DA54F3">
          <w:rPr>
            <w:rStyle w:val="Hyperlink"/>
            <w:noProof/>
          </w:rPr>
          <w:t>Project Methodology</w:t>
        </w:r>
        <w:r>
          <w:rPr>
            <w:noProof/>
            <w:webHidden/>
          </w:rPr>
          <w:tab/>
        </w:r>
        <w:r>
          <w:rPr>
            <w:noProof/>
            <w:webHidden/>
          </w:rPr>
          <w:fldChar w:fldCharType="begin"/>
        </w:r>
        <w:r>
          <w:rPr>
            <w:noProof/>
            <w:webHidden/>
          </w:rPr>
          <w:instrText xml:space="preserve"> PAGEREF _Toc400700530 \h </w:instrText>
        </w:r>
        <w:r>
          <w:rPr>
            <w:noProof/>
            <w:webHidden/>
          </w:rPr>
        </w:r>
        <w:r>
          <w:rPr>
            <w:noProof/>
            <w:webHidden/>
          </w:rPr>
          <w:fldChar w:fldCharType="separate"/>
        </w:r>
        <w:r>
          <w:rPr>
            <w:noProof/>
            <w:webHidden/>
          </w:rPr>
          <w:t>4</w:t>
        </w:r>
        <w:r>
          <w:rPr>
            <w:noProof/>
            <w:webHidden/>
          </w:rPr>
          <w:fldChar w:fldCharType="end"/>
        </w:r>
      </w:hyperlink>
    </w:p>
    <w:p w:rsidR="00884A67" w:rsidRDefault="00884A67">
      <w:pPr>
        <w:pStyle w:val="TOC2"/>
        <w:tabs>
          <w:tab w:val="left" w:pos="880"/>
          <w:tab w:val="right" w:leader="dot" w:pos="9016"/>
        </w:tabs>
        <w:rPr>
          <w:rFonts w:ascii="Calibri" w:hAnsi="Calibri"/>
          <w:noProof/>
          <w:sz w:val="22"/>
          <w:szCs w:val="22"/>
          <w:lang w:val="en-US" w:eastAsia="en-US"/>
        </w:rPr>
      </w:pPr>
      <w:hyperlink w:anchor="_Toc400700531" w:history="1">
        <w:r w:rsidRPr="00DA54F3">
          <w:rPr>
            <w:rStyle w:val="Hyperlink"/>
            <w:noProof/>
          </w:rPr>
          <w:t>2.2</w:t>
        </w:r>
        <w:r>
          <w:rPr>
            <w:rFonts w:ascii="Calibri" w:hAnsi="Calibri"/>
            <w:noProof/>
            <w:sz w:val="22"/>
            <w:szCs w:val="22"/>
            <w:lang w:val="en-US" w:eastAsia="en-US"/>
          </w:rPr>
          <w:tab/>
        </w:r>
        <w:r w:rsidRPr="00DA54F3">
          <w:rPr>
            <w:rStyle w:val="Hyperlink"/>
            <w:noProof/>
          </w:rPr>
          <w:t>Test Approach for Manual Testing</w:t>
        </w:r>
        <w:r>
          <w:rPr>
            <w:noProof/>
            <w:webHidden/>
          </w:rPr>
          <w:tab/>
        </w:r>
        <w:r>
          <w:rPr>
            <w:noProof/>
            <w:webHidden/>
          </w:rPr>
          <w:fldChar w:fldCharType="begin"/>
        </w:r>
        <w:r>
          <w:rPr>
            <w:noProof/>
            <w:webHidden/>
          </w:rPr>
          <w:instrText xml:space="preserve"> PAGEREF _Toc400700531 \h </w:instrText>
        </w:r>
        <w:r>
          <w:rPr>
            <w:noProof/>
            <w:webHidden/>
          </w:rPr>
        </w:r>
        <w:r>
          <w:rPr>
            <w:noProof/>
            <w:webHidden/>
          </w:rPr>
          <w:fldChar w:fldCharType="separate"/>
        </w:r>
        <w:r>
          <w:rPr>
            <w:noProof/>
            <w:webHidden/>
          </w:rPr>
          <w:t>4</w:t>
        </w:r>
        <w:r>
          <w:rPr>
            <w:noProof/>
            <w:webHidden/>
          </w:rPr>
          <w:fldChar w:fldCharType="end"/>
        </w:r>
      </w:hyperlink>
    </w:p>
    <w:p w:rsidR="00884A67" w:rsidRDefault="00884A67">
      <w:pPr>
        <w:pStyle w:val="TOC2"/>
        <w:tabs>
          <w:tab w:val="left" w:pos="880"/>
          <w:tab w:val="right" w:leader="dot" w:pos="9016"/>
        </w:tabs>
        <w:rPr>
          <w:rFonts w:ascii="Calibri" w:hAnsi="Calibri"/>
          <w:noProof/>
          <w:sz w:val="22"/>
          <w:szCs w:val="22"/>
          <w:lang w:val="en-US" w:eastAsia="en-US"/>
        </w:rPr>
      </w:pPr>
      <w:hyperlink w:anchor="_Toc400700532" w:history="1">
        <w:r w:rsidRPr="00DA54F3">
          <w:rPr>
            <w:rStyle w:val="Hyperlink"/>
            <w:noProof/>
          </w:rPr>
          <w:t>2.3</w:t>
        </w:r>
        <w:r>
          <w:rPr>
            <w:rFonts w:ascii="Calibri" w:hAnsi="Calibri"/>
            <w:noProof/>
            <w:sz w:val="22"/>
            <w:szCs w:val="22"/>
            <w:lang w:val="en-US" w:eastAsia="en-US"/>
          </w:rPr>
          <w:tab/>
        </w:r>
        <w:r w:rsidRPr="00DA54F3">
          <w:rPr>
            <w:rStyle w:val="Hyperlink"/>
            <w:noProof/>
          </w:rPr>
          <w:t>Test Approach for Automation:</w:t>
        </w:r>
        <w:r>
          <w:rPr>
            <w:noProof/>
            <w:webHidden/>
          </w:rPr>
          <w:tab/>
        </w:r>
        <w:r>
          <w:rPr>
            <w:noProof/>
            <w:webHidden/>
          </w:rPr>
          <w:fldChar w:fldCharType="begin"/>
        </w:r>
        <w:r>
          <w:rPr>
            <w:noProof/>
            <w:webHidden/>
          </w:rPr>
          <w:instrText xml:space="preserve"> PAGEREF _Toc400700532 \h </w:instrText>
        </w:r>
        <w:r>
          <w:rPr>
            <w:noProof/>
            <w:webHidden/>
          </w:rPr>
        </w:r>
        <w:r>
          <w:rPr>
            <w:noProof/>
            <w:webHidden/>
          </w:rPr>
          <w:fldChar w:fldCharType="separate"/>
        </w:r>
        <w:r>
          <w:rPr>
            <w:noProof/>
            <w:webHidden/>
          </w:rPr>
          <w:t>5</w:t>
        </w:r>
        <w:r>
          <w:rPr>
            <w:noProof/>
            <w:webHidden/>
          </w:rPr>
          <w:fldChar w:fldCharType="end"/>
        </w:r>
      </w:hyperlink>
    </w:p>
    <w:p w:rsidR="00884A67" w:rsidRDefault="00884A67">
      <w:pPr>
        <w:pStyle w:val="TOC1"/>
        <w:tabs>
          <w:tab w:val="left" w:pos="400"/>
          <w:tab w:val="right" w:leader="dot" w:pos="9016"/>
        </w:tabs>
        <w:rPr>
          <w:rFonts w:ascii="Calibri" w:hAnsi="Calibri"/>
          <w:noProof/>
          <w:sz w:val="22"/>
          <w:szCs w:val="22"/>
          <w:lang w:val="en-US" w:eastAsia="en-US"/>
        </w:rPr>
      </w:pPr>
      <w:hyperlink w:anchor="_Toc400700533" w:history="1">
        <w:r w:rsidRPr="00DA54F3">
          <w:rPr>
            <w:rStyle w:val="Hyperlink"/>
            <w:noProof/>
          </w:rPr>
          <w:t>3</w:t>
        </w:r>
        <w:r>
          <w:rPr>
            <w:rFonts w:ascii="Calibri" w:hAnsi="Calibri"/>
            <w:noProof/>
            <w:sz w:val="22"/>
            <w:szCs w:val="22"/>
            <w:lang w:val="en-US" w:eastAsia="en-US"/>
          </w:rPr>
          <w:tab/>
        </w:r>
        <w:r w:rsidRPr="00DA54F3">
          <w:rPr>
            <w:rStyle w:val="Hyperlink"/>
            <w:noProof/>
          </w:rPr>
          <w:t>Test Coverage</w:t>
        </w:r>
        <w:r>
          <w:rPr>
            <w:noProof/>
            <w:webHidden/>
          </w:rPr>
          <w:tab/>
        </w:r>
        <w:r>
          <w:rPr>
            <w:noProof/>
            <w:webHidden/>
          </w:rPr>
          <w:fldChar w:fldCharType="begin"/>
        </w:r>
        <w:r>
          <w:rPr>
            <w:noProof/>
            <w:webHidden/>
          </w:rPr>
          <w:instrText xml:space="preserve"> PAGEREF _Toc400700533 \h </w:instrText>
        </w:r>
        <w:r>
          <w:rPr>
            <w:noProof/>
            <w:webHidden/>
          </w:rPr>
        </w:r>
        <w:r>
          <w:rPr>
            <w:noProof/>
            <w:webHidden/>
          </w:rPr>
          <w:fldChar w:fldCharType="separate"/>
        </w:r>
        <w:r>
          <w:rPr>
            <w:noProof/>
            <w:webHidden/>
          </w:rPr>
          <w:t>5</w:t>
        </w:r>
        <w:r>
          <w:rPr>
            <w:noProof/>
            <w:webHidden/>
          </w:rPr>
          <w:fldChar w:fldCharType="end"/>
        </w:r>
      </w:hyperlink>
    </w:p>
    <w:p w:rsidR="00884A67" w:rsidRDefault="00884A67">
      <w:pPr>
        <w:pStyle w:val="TOC2"/>
        <w:tabs>
          <w:tab w:val="left" w:pos="880"/>
          <w:tab w:val="right" w:leader="dot" w:pos="9016"/>
        </w:tabs>
        <w:rPr>
          <w:rFonts w:ascii="Calibri" w:hAnsi="Calibri"/>
          <w:noProof/>
          <w:sz w:val="22"/>
          <w:szCs w:val="22"/>
          <w:lang w:val="en-US" w:eastAsia="en-US"/>
        </w:rPr>
      </w:pPr>
      <w:hyperlink w:anchor="_Toc400700534" w:history="1">
        <w:r w:rsidRPr="00DA54F3">
          <w:rPr>
            <w:rStyle w:val="Hyperlink"/>
            <w:noProof/>
          </w:rPr>
          <w:t>3.1</w:t>
        </w:r>
        <w:r>
          <w:rPr>
            <w:rFonts w:ascii="Calibri" w:hAnsi="Calibri"/>
            <w:noProof/>
            <w:sz w:val="22"/>
            <w:szCs w:val="22"/>
            <w:lang w:val="en-US" w:eastAsia="en-US"/>
          </w:rPr>
          <w:tab/>
        </w:r>
        <w:r w:rsidRPr="00DA54F3">
          <w:rPr>
            <w:rStyle w:val="Hyperlink"/>
            <w:noProof/>
          </w:rPr>
          <w:t>In Scope</w:t>
        </w:r>
        <w:r>
          <w:rPr>
            <w:noProof/>
            <w:webHidden/>
          </w:rPr>
          <w:tab/>
        </w:r>
        <w:r>
          <w:rPr>
            <w:noProof/>
            <w:webHidden/>
          </w:rPr>
          <w:fldChar w:fldCharType="begin"/>
        </w:r>
        <w:r>
          <w:rPr>
            <w:noProof/>
            <w:webHidden/>
          </w:rPr>
          <w:instrText xml:space="preserve"> PAGEREF _Toc400700534 \h </w:instrText>
        </w:r>
        <w:r>
          <w:rPr>
            <w:noProof/>
            <w:webHidden/>
          </w:rPr>
        </w:r>
        <w:r>
          <w:rPr>
            <w:noProof/>
            <w:webHidden/>
          </w:rPr>
          <w:fldChar w:fldCharType="separate"/>
        </w:r>
        <w:r>
          <w:rPr>
            <w:noProof/>
            <w:webHidden/>
          </w:rPr>
          <w:t>5</w:t>
        </w:r>
        <w:r>
          <w:rPr>
            <w:noProof/>
            <w:webHidden/>
          </w:rPr>
          <w:fldChar w:fldCharType="end"/>
        </w:r>
      </w:hyperlink>
    </w:p>
    <w:p w:rsidR="00884A67" w:rsidRDefault="00884A67">
      <w:pPr>
        <w:pStyle w:val="TOC2"/>
        <w:tabs>
          <w:tab w:val="left" w:pos="880"/>
          <w:tab w:val="right" w:leader="dot" w:pos="9016"/>
        </w:tabs>
        <w:rPr>
          <w:rFonts w:ascii="Calibri" w:hAnsi="Calibri"/>
          <w:noProof/>
          <w:sz w:val="22"/>
          <w:szCs w:val="22"/>
          <w:lang w:val="en-US" w:eastAsia="en-US"/>
        </w:rPr>
      </w:pPr>
      <w:hyperlink w:anchor="_Toc400700535" w:history="1">
        <w:r w:rsidRPr="00DA54F3">
          <w:rPr>
            <w:rStyle w:val="Hyperlink"/>
            <w:noProof/>
          </w:rPr>
          <w:t>3.2</w:t>
        </w:r>
        <w:r>
          <w:rPr>
            <w:rFonts w:ascii="Calibri" w:hAnsi="Calibri"/>
            <w:noProof/>
            <w:sz w:val="22"/>
            <w:szCs w:val="22"/>
            <w:lang w:val="en-US" w:eastAsia="en-US"/>
          </w:rPr>
          <w:tab/>
        </w:r>
        <w:r w:rsidRPr="00DA54F3">
          <w:rPr>
            <w:rStyle w:val="Hyperlink"/>
            <w:noProof/>
          </w:rPr>
          <w:t>Out of Scope</w:t>
        </w:r>
        <w:r>
          <w:rPr>
            <w:noProof/>
            <w:webHidden/>
          </w:rPr>
          <w:tab/>
        </w:r>
        <w:r>
          <w:rPr>
            <w:noProof/>
            <w:webHidden/>
          </w:rPr>
          <w:fldChar w:fldCharType="begin"/>
        </w:r>
        <w:r>
          <w:rPr>
            <w:noProof/>
            <w:webHidden/>
          </w:rPr>
          <w:instrText xml:space="preserve"> PAGEREF _Toc400700535 \h </w:instrText>
        </w:r>
        <w:r>
          <w:rPr>
            <w:noProof/>
            <w:webHidden/>
          </w:rPr>
        </w:r>
        <w:r>
          <w:rPr>
            <w:noProof/>
            <w:webHidden/>
          </w:rPr>
          <w:fldChar w:fldCharType="separate"/>
        </w:r>
        <w:r>
          <w:rPr>
            <w:noProof/>
            <w:webHidden/>
          </w:rPr>
          <w:t>6</w:t>
        </w:r>
        <w:r>
          <w:rPr>
            <w:noProof/>
            <w:webHidden/>
          </w:rPr>
          <w:fldChar w:fldCharType="end"/>
        </w:r>
      </w:hyperlink>
    </w:p>
    <w:p w:rsidR="00884A67" w:rsidRDefault="00884A67">
      <w:pPr>
        <w:pStyle w:val="TOC2"/>
        <w:tabs>
          <w:tab w:val="left" w:pos="880"/>
          <w:tab w:val="right" w:leader="dot" w:pos="9016"/>
        </w:tabs>
        <w:rPr>
          <w:rFonts w:ascii="Calibri" w:hAnsi="Calibri"/>
          <w:noProof/>
          <w:sz w:val="22"/>
          <w:szCs w:val="22"/>
          <w:lang w:val="en-US" w:eastAsia="en-US"/>
        </w:rPr>
      </w:pPr>
      <w:hyperlink w:anchor="_Toc400700536" w:history="1">
        <w:r w:rsidRPr="00DA54F3">
          <w:rPr>
            <w:rStyle w:val="Hyperlink"/>
            <w:noProof/>
          </w:rPr>
          <w:t>3.3</w:t>
        </w:r>
        <w:r>
          <w:rPr>
            <w:rFonts w:ascii="Calibri" w:hAnsi="Calibri"/>
            <w:noProof/>
            <w:sz w:val="22"/>
            <w:szCs w:val="22"/>
            <w:lang w:val="en-US" w:eastAsia="en-US"/>
          </w:rPr>
          <w:tab/>
        </w:r>
        <w:r w:rsidRPr="00DA54F3">
          <w:rPr>
            <w:rStyle w:val="Hyperlink"/>
            <w:noProof/>
          </w:rPr>
          <w:t>Datasets to be used</w:t>
        </w:r>
        <w:r>
          <w:rPr>
            <w:noProof/>
            <w:webHidden/>
          </w:rPr>
          <w:tab/>
        </w:r>
        <w:r>
          <w:rPr>
            <w:noProof/>
            <w:webHidden/>
          </w:rPr>
          <w:fldChar w:fldCharType="begin"/>
        </w:r>
        <w:r>
          <w:rPr>
            <w:noProof/>
            <w:webHidden/>
          </w:rPr>
          <w:instrText xml:space="preserve"> PAGEREF _Toc400700536 \h </w:instrText>
        </w:r>
        <w:r>
          <w:rPr>
            <w:noProof/>
            <w:webHidden/>
          </w:rPr>
        </w:r>
        <w:r>
          <w:rPr>
            <w:noProof/>
            <w:webHidden/>
          </w:rPr>
          <w:fldChar w:fldCharType="separate"/>
        </w:r>
        <w:r>
          <w:rPr>
            <w:noProof/>
            <w:webHidden/>
          </w:rPr>
          <w:t>6</w:t>
        </w:r>
        <w:r>
          <w:rPr>
            <w:noProof/>
            <w:webHidden/>
          </w:rPr>
          <w:fldChar w:fldCharType="end"/>
        </w:r>
      </w:hyperlink>
    </w:p>
    <w:p w:rsidR="00884A67" w:rsidRDefault="00884A67">
      <w:pPr>
        <w:pStyle w:val="TOC2"/>
        <w:tabs>
          <w:tab w:val="right" w:leader="dot" w:pos="9016"/>
        </w:tabs>
        <w:rPr>
          <w:rFonts w:ascii="Calibri" w:hAnsi="Calibri"/>
          <w:noProof/>
          <w:sz w:val="22"/>
          <w:szCs w:val="22"/>
          <w:lang w:val="en-US" w:eastAsia="en-US"/>
        </w:rPr>
      </w:pPr>
      <w:hyperlink w:anchor="_Toc400700537" w:history="1">
        <w:r w:rsidRPr="00DA54F3">
          <w:rPr>
            <w:rStyle w:val="Hyperlink"/>
            <w:noProof/>
          </w:rPr>
          <w:t>Polaris</w:t>
        </w:r>
        <w:r>
          <w:rPr>
            <w:noProof/>
            <w:webHidden/>
          </w:rPr>
          <w:tab/>
        </w:r>
        <w:r>
          <w:rPr>
            <w:noProof/>
            <w:webHidden/>
          </w:rPr>
          <w:fldChar w:fldCharType="begin"/>
        </w:r>
        <w:r>
          <w:rPr>
            <w:noProof/>
            <w:webHidden/>
          </w:rPr>
          <w:instrText xml:space="preserve"> PAGEREF _Toc400700537 \h </w:instrText>
        </w:r>
        <w:r>
          <w:rPr>
            <w:noProof/>
            <w:webHidden/>
          </w:rPr>
        </w:r>
        <w:r>
          <w:rPr>
            <w:noProof/>
            <w:webHidden/>
          </w:rPr>
          <w:fldChar w:fldCharType="separate"/>
        </w:r>
        <w:r>
          <w:rPr>
            <w:noProof/>
            <w:webHidden/>
          </w:rPr>
          <w:t>7</w:t>
        </w:r>
        <w:r>
          <w:rPr>
            <w:noProof/>
            <w:webHidden/>
          </w:rPr>
          <w:fldChar w:fldCharType="end"/>
        </w:r>
      </w:hyperlink>
    </w:p>
    <w:p w:rsidR="00884A67" w:rsidRDefault="00884A67">
      <w:pPr>
        <w:pStyle w:val="TOC2"/>
        <w:tabs>
          <w:tab w:val="right" w:leader="dot" w:pos="9016"/>
        </w:tabs>
        <w:rPr>
          <w:rFonts w:ascii="Calibri" w:hAnsi="Calibri"/>
          <w:noProof/>
          <w:sz w:val="22"/>
          <w:szCs w:val="22"/>
          <w:lang w:val="en-US" w:eastAsia="en-US"/>
        </w:rPr>
      </w:pPr>
      <w:hyperlink w:anchor="_Toc400700538" w:history="1">
        <w:r w:rsidRPr="00DA54F3">
          <w:rPr>
            <w:rStyle w:val="Hyperlink"/>
            <w:noProof/>
          </w:rPr>
          <w:t>Altair</w:t>
        </w:r>
        <w:r>
          <w:rPr>
            <w:noProof/>
            <w:webHidden/>
          </w:rPr>
          <w:tab/>
        </w:r>
        <w:r>
          <w:rPr>
            <w:noProof/>
            <w:webHidden/>
          </w:rPr>
          <w:fldChar w:fldCharType="begin"/>
        </w:r>
        <w:r>
          <w:rPr>
            <w:noProof/>
            <w:webHidden/>
          </w:rPr>
          <w:instrText xml:space="preserve"> PAGEREF _Toc400700538 \h </w:instrText>
        </w:r>
        <w:r>
          <w:rPr>
            <w:noProof/>
            <w:webHidden/>
          </w:rPr>
        </w:r>
        <w:r>
          <w:rPr>
            <w:noProof/>
            <w:webHidden/>
          </w:rPr>
          <w:fldChar w:fldCharType="separate"/>
        </w:r>
        <w:r>
          <w:rPr>
            <w:noProof/>
            <w:webHidden/>
          </w:rPr>
          <w:t>7</w:t>
        </w:r>
        <w:r>
          <w:rPr>
            <w:noProof/>
            <w:webHidden/>
          </w:rPr>
          <w:fldChar w:fldCharType="end"/>
        </w:r>
      </w:hyperlink>
    </w:p>
    <w:p w:rsidR="00884A67" w:rsidRDefault="00884A67">
      <w:pPr>
        <w:pStyle w:val="TOC2"/>
        <w:tabs>
          <w:tab w:val="left" w:pos="880"/>
          <w:tab w:val="right" w:leader="dot" w:pos="9016"/>
        </w:tabs>
        <w:rPr>
          <w:rFonts w:ascii="Calibri" w:hAnsi="Calibri"/>
          <w:noProof/>
          <w:sz w:val="22"/>
          <w:szCs w:val="22"/>
          <w:lang w:val="en-US" w:eastAsia="en-US"/>
        </w:rPr>
      </w:pPr>
      <w:hyperlink w:anchor="_Toc400700539" w:history="1">
        <w:r w:rsidRPr="00DA54F3">
          <w:rPr>
            <w:rStyle w:val="Hyperlink"/>
            <w:noProof/>
          </w:rPr>
          <w:t>3.4</w:t>
        </w:r>
        <w:r>
          <w:rPr>
            <w:rFonts w:ascii="Calibri" w:hAnsi="Calibri"/>
            <w:noProof/>
            <w:sz w:val="22"/>
            <w:szCs w:val="22"/>
            <w:lang w:val="en-US" w:eastAsia="en-US"/>
          </w:rPr>
          <w:tab/>
        </w:r>
        <w:r w:rsidRPr="00DA54F3">
          <w:rPr>
            <w:rStyle w:val="Hyperlink"/>
            <w:noProof/>
          </w:rPr>
          <w:t>Environments to be used</w:t>
        </w:r>
        <w:r>
          <w:rPr>
            <w:noProof/>
            <w:webHidden/>
          </w:rPr>
          <w:tab/>
        </w:r>
        <w:r>
          <w:rPr>
            <w:noProof/>
            <w:webHidden/>
          </w:rPr>
          <w:fldChar w:fldCharType="begin"/>
        </w:r>
        <w:r>
          <w:rPr>
            <w:noProof/>
            <w:webHidden/>
          </w:rPr>
          <w:instrText xml:space="preserve"> PAGEREF _Toc400700539 \h </w:instrText>
        </w:r>
        <w:r>
          <w:rPr>
            <w:noProof/>
            <w:webHidden/>
          </w:rPr>
        </w:r>
        <w:r>
          <w:rPr>
            <w:noProof/>
            <w:webHidden/>
          </w:rPr>
          <w:fldChar w:fldCharType="separate"/>
        </w:r>
        <w:r>
          <w:rPr>
            <w:noProof/>
            <w:webHidden/>
          </w:rPr>
          <w:t>8</w:t>
        </w:r>
        <w:r>
          <w:rPr>
            <w:noProof/>
            <w:webHidden/>
          </w:rPr>
          <w:fldChar w:fldCharType="end"/>
        </w:r>
      </w:hyperlink>
    </w:p>
    <w:p w:rsidR="00884A67" w:rsidRDefault="00884A67">
      <w:pPr>
        <w:pStyle w:val="TOC1"/>
        <w:tabs>
          <w:tab w:val="left" w:pos="400"/>
          <w:tab w:val="right" w:leader="dot" w:pos="9016"/>
        </w:tabs>
        <w:rPr>
          <w:rFonts w:ascii="Calibri" w:hAnsi="Calibri"/>
          <w:noProof/>
          <w:sz w:val="22"/>
          <w:szCs w:val="22"/>
          <w:lang w:val="en-US" w:eastAsia="en-US"/>
        </w:rPr>
      </w:pPr>
      <w:hyperlink w:anchor="_Toc400700540" w:history="1">
        <w:r w:rsidRPr="00DA54F3">
          <w:rPr>
            <w:rStyle w:val="Hyperlink"/>
            <w:noProof/>
          </w:rPr>
          <w:t>4</w:t>
        </w:r>
        <w:r>
          <w:rPr>
            <w:rFonts w:ascii="Calibri" w:hAnsi="Calibri"/>
            <w:noProof/>
            <w:sz w:val="22"/>
            <w:szCs w:val="22"/>
            <w:lang w:val="en-US" w:eastAsia="en-US"/>
          </w:rPr>
          <w:tab/>
        </w:r>
        <w:r w:rsidRPr="00DA54F3">
          <w:rPr>
            <w:rStyle w:val="Hyperlink"/>
            <w:noProof/>
          </w:rPr>
          <w:t>RAID</w:t>
        </w:r>
        <w:r>
          <w:rPr>
            <w:noProof/>
            <w:webHidden/>
          </w:rPr>
          <w:tab/>
        </w:r>
        <w:r>
          <w:rPr>
            <w:noProof/>
            <w:webHidden/>
          </w:rPr>
          <w:fldChar w:fldCharType="begin"/>
        </w:r>
        <w:r>
          <w:rPr>
            <w:noProof/>
            <w:webHidden/>
          </w:rPr>
          <w:instrText xml:space="preserve"> PAGEREF _Toc400700540 \h </w:instrText>
        </w:r>
        <w:r>
          <w:rPr>
            <w:noProof/>
            <w:webHidden/>
          </w:rPr>
        </w:r>
        <w:r>
          <w:rPr>
            <w:noProof/>
            <w:webHidden/>
          </w:rPr>
          <w:fldChar w:fldCharType="separate"/>
        </w:r>
        <w:r>
          <w:rPr>
            <w:noProof/>
            <w:webHidden/>
          </w:rPr>
          <w:t>8</w:t>
        </w:r>
        <w:r>
          <w:rPr>
            <w:noProof/>
            <w:webHidden/>
          </w:rPr>
          <w:fldChar w:fldCharType="end"/>
        </w:r>
      </w:hyperlink>
    </w:p>
    <w:p w:rsidR="00884A67" w:rsidRDefault="00884A67">
      <w:pPr>
        <w:pStyle w:val="TOC2"/>
        <w:tabs>
          <w:tab w:val="left" w:pos="880"/>
          <w:tab w:val="right" w:leader="dot" w:pos="9016"/>
        </w:tabs>
        <w:rPr>
          <w:rFonts w:ascii="Calibri" w:hAnsi="Calibri"/>
          <w:noProof/>
          <w:sz w:val="22"/>
          <w:szCs w:val="22"/>
          <w:lang w:val="en-US" w:eastAsia="en-US"/>
        </w:rPr>
      </w:pPr>
      <w:hyperlink w:anchor="_Toc400700541" w:history="1">
        <w:r w:rsidRPr="00DA54F3">
          <w:rPr>
            <w:rStyle w:val="Hyperlink"/>
            <w:noProof/>
          </w:rPr>
          <w:t>4.1</w:t>
        </w:r>
        <w:r>
          <w:rPr>
            <w:rFonts w:ascii="Calibri" w:hAnsi="Calibri"/>
            <w:noProof/>
            <w:sz w:val="22"/>
            <w:szCs w:val="22"/>
            <w:lang w:val="en-US" w:eastAsia="en-US"/>
          </w:rPr>
          <w:tab/>
        </w:r>
        <w:r w:rsidRPr="00DA54F3">
          <w:rPr>
            <w:rStyle w:val="Hyperlink"/>
            <w:noProof/>
          </w:rPr>
          <w:t>Risks</w:t>
        </w:r>
        <w:r>
          <w:rPr>
            <w:noProof/>
            <w:webHidden/>
          </w:rPr>
          <w:tab/>
        </w:r>
        <w:r>
          <w:rPr>
            <w:noProof/>
            <w:webHidden/>
          </w:rPr>
          <w:fldChar w:fldCharType="begin"/>
        </w:r>
        <w:r>
          <w:rPr>
            <w:noProof/>
            <w:webHidden/>
          </w:rPr>
          <w:instrText xml:space="preserve"> PAGEREF _Toc400700541 \h </w:instrText>
        </w:r>
        <w:r>
          <w:rPr>
            <w:noProof/>
            <w:webHidden/>
          </w:rPr>
        </w:r>
        <w:r>
          <w:rPr>
            <w:noProof/>
            <w:webHidden/>
          </w:rPr>
          <w:fldChar w:fldCharType="separate"/>
        </w:r>
        <w:r>
          <w:rPr>
            <w:noProof/>
            <w:webHidden/>
          </w:rPr>
          <w:t>8</w:t>
        </w:r>
        <w:r>
          <w:rPr>
            <w:noProof/>
            <w:webHidden/>
          </w:rPr>
          <w:fldChar w:fldCharType="end"/>
        </w:r>
      </w:hyperlink>
    </w:p>
    <w:p w:rsidR="00884A67" w:rsidRDefault="00884A67">
      <w:pPr>
        <w:pStyle w:val="TOC2"/>
        <w:tabs>
          <w:tab w:val="left" w:pos="880"/>
          <w:tab w:val="right" w:leader="dot" w:pos="9016"/>
        </w:tabs>
        <w:rPr>
          <w:rFonts w:ascii="Calibri" w:hAnsi="Calibri"/>
          <w:noProof/>
          <w:sz w:val="22"/>
          <w:szCs w:val="22"/>
          <w:lang w:val="en-US" w:eastAsia="en-US"/>
        </w:rPr>
      </w:pPr>
      <w:hyperlink w:anchor="_Toc400700542" w:history="1">
        <w:r w:rsidRPr="00DA54F3">
          <w:rPr>
            <w:rStyle w:val="Hyperlink"/>
            <w:noProof/>
          </w:rPr>
          <w:t>4.2</w:t>
        </w:r>
        <w:r>
          <w:rPr>
            <w:rFonts w:ascii="Calibri" w:hAnsi="Calibri"/>
            <w:noProof/>
            <w:sz w:val="22"/>
            <w:szCs w:val="22"/>
            <w:lang w:val="en-US" w:eastAsia="en-US"/>
          </w:rPr>
          <w:tab/>
        </w:r>
        <w:r w:rsidRPr="00DA54F3">
          <w:rPr>
            <w:rStyle w:val="Hyperlink"/>
            <w:noProof/>
          </w:rPr>
          <w:t>Assumptions</w:t>
        </w:r>
        <w:r>
          <w:rPr>
            <w:noProof/>
            <w:webHidden/>
          </w:rPr>
          <w:tab/>
        </w:r>
        <w:r>
          <w:rPr>
            <w:noProof/>
            <w:webHidden/>
          </w:rPr>
          <w:fldChar w:fldCharType="begin"/>
        </w:r>
        <w:r>
          <w:rPr>
            <w:noProof/>
            <w:webHidden/>
          </w:rPr>
          <w:instrText xml:space="preserve"> PAGEREF _Toc400700542 \h </w:instrText>
        </w:r>
        <w:r>
          <w:rPr>
            <w:noProof/>
            <w:webHidden/>
          </w:rPr>
        </w:r>
        <w:r>
          <w:rPr>
            <w:noProof/>
            <w:webHidden/>
          </w:rPr>
          <w:fldChar w:fldCharType="separate"/>
        </w:r>
        <w:r>
          <w:rPr>
            <w:noProof/>
            <w:webHidden/>
          </w:rPr>
          <w:t>9</w:t>
        </w:r>
        <w:r>
          <w:rPr>
            <w:noProof/>
            <w:webHidden/>
          </w:rPr>
          <w:fldChar w:fldCharType="end"/>
        </w:r>
      </w:hyperlink>
    </w:p>
    <w:p w:rsidR="00884A67" w:rsidRDefault="00884A67">
      <w:pPr>
        <w:pStyle w:val="TOC2"/>
        <w:tabs>
          <w:tab w:val="left" w:pos="880"/>
          <w:tab w:val="right" w:leader="dot" w:pos="9016"/>
        </w:tabs>
        <w:rPr>
          <w:rFonts w:ascii="Calibri" w:hAnsi="Calibri"/>
          <w:noProof/>
          <w:sz w:val="22"/>
          <w:szCs w:val="22"/>
          <w:lang w:val="en-US" w:eastAsia="en-US"/>
        </w:rPr>
      </w:pPr>
      <w:hyperlink w:anchor="_Toc400700543" w:history="1">
        <w:r w:rsidRPr="00DA54F3">
          <w:rPr>
            <w:rStyle w:val="Hyperlink"/>
            <w:noProof/>
          </w:rPr>
          <w:t>4.3</w:t>
        </w:r>
        <w:r>
          <w:rPr>
            <w:rFonts w:ascii="Calibri" w:hAnsi="Calibri"/>
            <w:noProof/>
            <w:sz w:val="22"/>
            <w:szCs w:val="22"/>
            <w:lang w:val="en-US" w:eastAsia="en-US"/>
          </w:rPr>
          <w:tab/>
        </w:r>
        <w:r w:rsidRPr="00DA54F3">
          <w:rPr>
            <w:rStyle w:val="Hyperlink"/>
            <w:noProof/>
          </w:rPr>
          <w:t>Testing Constraints</w:t>
        </w:r>
        <w:r>
          <w:rPr>
            <w:noProof/>
            <w:webHidden/>
          </w:rPr>
          <w:tab/>
        </w:r>
        <w:r>
          <w:rPr>
            <w:noProof/>
            <w:webHidden/>
          </w:rPr>
          <w:fldChar w:fldCharType="begin"/>
        </w:r>
        <w:r>
          <w:rPr>
            <w:noProof/>
            <w:webHidden/>
          </w:rPr>
          <w:instrText xml:space="preserve"> PAGEREF _Toc400700543 \h </w:instrText>
        </w:r>
        <w:r>
          <w:rPr>
            <w:noProof/>
            <w:webHidden/>
          </w:rPr>
        </w:r>
        <w:r>
          <w:rPr>
            <w:noProof/>
            <w:webHidden/>
          </w:rPr>
          <w:fldChar w:fldCharType="separate"/>
        </w:r>
        <w:r>
          <w:rPr>
            <w:noProof/>
            <w:webHidden/>
          </w:rPr>
          <w:t>9</w:t>
        </w:r>
        <w:r>
          <w:rPr>
            <w:noProof/>
            <w:webHidden/>
          </w:rPr>
          <w:fldChar w:fldCharType="end"/>
        </w:r>
      </w:hyperlink>
    </w:p>
    <w:p w:rsidR="00884A67" w:rsidRDefault="00884A67">
      <w:pPr>
        <w:pStyle w:val="TOC1"/>
        <w:tabs>
          <w:tab w:val="left" w:pos="400"/>
          <w:tab w:val="right" w:leader="dot" w:pos="9016"/>
        </w:tabs>
        <w:rPr>
          <w:rFonts w:ascii="Calibri" w:hAnsi="Calibri"/>
          <w:noProof/>
          <w:sz w:val="22"/>
          <w:szCs w:val="22"/>
          <w:lang w:val="en-US" w:eastAsia="en-US"/>
        </w:rPr>
      </w:pPr>
      <w:hyperlink w:anchor="_Toc400700544" w:history="1">
        <w:r w:rsidRPr="00DA54F3">
          <w:rPr>
            <w:rStyle w:val="Hyperlink"/>
            <w:noProof/>
          </w:rPr>
          <w:t>5</w:t>
        </w:r>
        <w:r>
          <w:rPr>
            <w:rFonts w:ascii="Calibri" w:hAnsi="Calibri"/>
            <w:noProof/>
            <w:sz w:val="22"/>
            <w:szCs w:val="22"/>
            <w:lang w:val="en-US" w:eastAsia="en-US"/>
          </w:rPr>
          <w:tab/>
        </w:r>
        <w:r w:rsidRPr="00DA54F3">
          <w:rPr>
            <w:rStyle w:val="Hyperlink"/>
            <w:noProof/>
          </w:rPr>
          <w:t>Test Objectives</w:t>
        </w:r>
        <w:r>
          <w:rPr>
            <w:noProof/>
            <w:webHidden/>
          </w:rPr>
          <w:tab/>
        </w:r>
        <w:r>
          <w:rPr>
            <w:noProof/>
            <w:webHidden/>
          </w:rPr>
          <w:fldChar w:fldCharType="begin"/>
        </w:r>
        <w:r>
          <w:rPr>
            <w:noProof/>
            <w:webHidden/>
          </w:rPr>
          <w:instrText xml:space="preserve"> PAGEREF _Toc400700544 \h </w:instrText>
        </w:r>
        <w:r>
          <w:rPr>
            <w:noProof/>
            <w:webHidden/>
          </w:rPr>
        </w:r>
        <w:r>
          <w:rPr>
            <w:noProof/>
            <w:webHidden/>
          </w:rPr>
          <w:fldChar w:fldCharType="separate"/>
        </w:r>
        <w:r>
          <w:rPr>
            <w:noProof/>
            <w:webHidden/>
          </w:rPr>
          <w:t>9</w:t>
        </w:r>
        <w:r>
          <w:rPr>
            <w:noProof/>
            <w:webHidden/>
          </w:rPr>
          <w:fldChar w:fldCharType="end"/>
        </w:r>
      </w:hyperlink>
    </w:p>
    <w:p w:rsidR="00884A67" w:rsidRDefault="00884A67">
      <w:pPr>
        <w:pStyle w:val="TOC2"/>
        <w:tabs>
          <w:tab w:val="left" w:pos="880"/>
          <w:tab w:val="right" w:leader="dot" w:pos="9016"/>
        </w:tabs>
        <w:rPr>
          <w:rFonts w:ascii="Calibri" w:hAnsi="Calibri"/>
          <w:noProof/>
          <w:sz w:val="22"/>
          <w:szCs w:val="22"/>
          <w:lang w:val="en-US" w:eastAsia="en-US"/>
        </w:rPr>
      </w:pPr>
      <w:hyperlink w:anchor="_Toc400700545" w:history="1">
        <w:r w:rsidRPr="00DA54F3">
          <w:rPr>
            <w:rStyle w:val="Hyperlink"/>
            <w:noProof/>
          </w:rPr>
          <w:t>5.1</w:t>
        </w:r>
        <w:r>
          <w:rPr>
            <w:rFonts w:ascii="Calibri" w:hAnsi="Calibri"/>
            <w:noProof/>
            <w:sz w:val="22"/>
            <w:szCs w:val="22"/>
            <w:lang w:val="en-US" w:eastAsia="en-US"/>
          </w:rPr>
          <w:tab/>
        </w:r>
        <w:r w:rsidRPr="00DA54F3">
          <w:rPr>
            <w:rStyle w:val="Hyperlink"/>
            <w:noProof/>
          </w:rPr>
          <w:t>Test Types</w:t>
        </w:r>
        <w:r>
          <w:rPr>
            <w:noProof/>
            <w:webHidden/>
          </w:rPr>
          <w:tab/>
        </w:r>
        <w:r>
          <w:rPr>
            <w:noProof/>
            <w:webHidden/>
          </w:rPr>
          <w:fldChar w:fldCharType="begin"/>
        </w:r>
        <w:r>
          <w:rPr>
            <w:noProof/>
            <w:webHidden/>
          </w:rPr>
          <w:instrText xml:space="preserve"> PAGEREF _Toc400700545 \h </w:instrText>
        </w:r>
        <w:r>
          <w:rPr>
            <w:noProof/>
            <w:webHidden/>
          </w:rPr>
        </w:r>
        <w:r>
          <w:rPr>
            <w:noProof/>
            <w:webHidden/>
          </w:rPr>
          <w:fldChar w:fldCharType="separate"/>
        </w:r>
        <w:r>
          <w:rPr>
            <w:noProof/>
            <w:webHidden/>
          </w:rPr>
          <w:t>10</w:t>
        </w:r>
        <w:r>
          <w:rPr>
            <w:noProof/>
            <w:webHidden/>
          </w:rPr>
          <w:fldChar w:fldCharType="end"/>
        </w:r>
      </w:hyperlink>
    </w:p>
    <w:p w:rsidR="00884A67" w:rsidRDefault="00884A67">
      <w:pPr>
        <w:pStyle w:val="TOC3"/>
        <w:tabs>
          <w:tab w:val="left" w:pos="1320"/>
          <w:tab w:val="right" w:leader="dot" w:pos="9016"/>
        </w:tabs>
        <w:rPr>
          <w:rFonts w:ascii="Calibri" w:hAnsi="Calibri"/>
          <w:noProof/>
          <w:sz w:val="22"/>
          <w:szCs w:val="22"/>
          <w:lang w:val="en-US" w:eastAsia="en-US"/>
        </w:rPr>
      </w:pPr>
      <w:hyperlink w:anchor="_Toc400700546" w:history="1">
        <w:r w:rsidRPr="00DA54F3">
          <w:rPr>
            <w:rStyle w:val="Hyperlink"/>
            <w:noProof/>
          </w:rPr>
          <w:t>5.1.1</w:t>
        </w:r>
        <w:r>
          <w:rPr>
            <w:rFonts w:ascii="Calibri" w:hAnsi="Calibri"/>
            <w:noProof/>
            <w:sz w:val="22"/>
            <w:szCs w:val="22"/>
            <w:lang w:val="en-US" w:eastAsia="en-US"/>
          </w:rPr>
          <w:tab/>
        </w:r>
        <w:r w:rsidRPr="00DA54F3">
          <w:rPr>
            <w:rStyle w:val="Hyperlink"/>
            <w:noProof/>
          </w:rPr>
          <w:t>Manual Functional Testing</w:t>
        </w:r>
        <w:r>
          <w:rPr>
            <w:noProof/>
            <w:webHidden/>
          </w:rPr>
          <w:tab/>
        </w:r>
        <w:r>
          <w:rPr>
            <w:noProof/>
            <w:webHidden/>
          </w:rPr>
          <w:fldChar w:fldCharType="begin"/>
        </w:r>
        <w:r>
          <w:rPr>
            <w:noProof/>
            <w:webHidden/>
          </w:rPr>
          <w:instrText xml:space="preserve"> PAGEREF _Toc400700546 \h </w:instrText>
        </w:r>
        <w:r>
          <w:rPr>
            <w:noProof/>
            <w:webHidden/>
          </w:rPr>
        </w:r>
        <w:r>
          <w:rPr>
            <w:noProof/>
            <w:webHidden/>
          </w:rPr>
          <w:fldChar w:fldCharType="separate"/>
        </w:r>
        <w:r>
          <w:rPr>
            <w:noProof/>
            <w:webHidden/>
          </w:rPr>
          <w:t>10</w:t>
        </w:r>
        <w:r>
          <w:rPr>
            <w:noProof/>
            <w:webHidden/>
          </w:rPr>
          <w:fldChar w:fldCharType="end"/>
        </w:r>
      </w:hyperlink>
    </w:p>
    <w:p w:rsidR="00884A67" w:rsidRDefault="00884A67">
      <w:pPr>
        <w:pStyle w:val="TOC3"/>
        <w:tabs>
          <w:tab w:val="left" w:pos="1320"/>
          <w:tab w:val="right" w:leader="dot" w:pos="9016"/>
        </w:tabs>
        <w:rPr>
          <w:rFonts w:ascii="Calibri" w:hAnsi="Calibri"/>
          <w:noProof/>
          <w:sz w:val="22"/>
          <w:szCs w:val="22"/>
          <w:lang w:val="en-US" w:eastAsia="en-US"/>
        </w:rPr>
      </w:pPr>
      <w:hyperlink w:anchor="_Toc400700547" w:history="1">
        <w:r w:rsidRPr="00DA54F3">
          <w:rPr>
            <w:rStyle w:val="Hyperlink"/>
            <w:noProof/>
          </w:rPr>
          <w:t>5.1.2</w:t>
        </w:r>
        <w:r>
          <w:rPr>
            <w:rFonts w:ascii="Calibri" w:hAnsi="Calibri"/>
            <w:noProof/>
            <w:sz w:val="22"/>
            <w:szCs w:val="22"/>
            <w:lang w:val="en-US" w:eastAsia="en-US"/>
          </w:rPr>
          <w:tab/>
        </w:r>
        <w:r w:rsidRPr="00DA54F3">
          <w:rPr>
            <w:rStyle w:val="Hyperlink"/>
            <w:noProof/>
          </w:rPr>
          <w:t>Automation Testing:</w:t>
        </w:r>
        <w:r>
          <w:rPr>
            <w:noProof/>
            <w:webHidden/>
          </w:rPr>
          <w:tab/>
        </w:r>
        <w:r>
          <w:rPr>
            <w:noProof/>
            <w:webHidden/>
          </w:rPr>
          <w:fldChar w:fldCharType="begin"/>
        </w:r>
        <w:r>
          <w:rPr>
            <w:noProof/>
            <w:webHidden/>
          </w:rPr>
          <w:instrText xml:space="preserve"> PAGEREF _Toc400700547 \h </w:instrText>
        </w:r>
        <w:r>
          <w:rPr>
            <w:noProof/>
            <w:webHidden/>
          </w:rPr>
        </w:r>
        <w:r>
          <w:rPr>
            <w:noProof/>
            <w:webHidden/>
          </w:rPr>
          <w:fldChar w:fldCharType="separate"/>
        </w:r>
        <w:r>
          <w:rPr>
            <w:noProof/>
            <w:webHidden/>
          </w:rPr>
          <w:t>10</w:t>
        </w:r>
        <w:r>
          <w:rPr>
            <w:noProof/>
            <w:webHidden/>
          </w:rPr>
          <w:fldChar w:fldCharType="end"/>
        </w:r>
      </w:hyperlink>
    </w:p>
    <w:p w:rsidR="00884A67" w:rsidRDefault="00884A67">
      <w:pPr>
        <w:pStyle w:val="TOC3"/>
        <w:tabs>
          <w:tab w:val="left" w:pos="1320"/>
          <w:tab w:val="right" w:leader="dot" w:pos="9016"/>
        </w:tabs>
        <w:rPr>
          <w:rFonts w:ascii="Calibri" w:hAnsi="Calibri"/>
          <w:noProof/>
          <w:sz w:val="22"/>
          <w:szCs w:val="22"/>
          <w:lang w:val="en-US" w:eastAsia="en-US"/>
        </w:rPr>
      </w:pPr>
      <w:hyperlink w:anchor="_Toc400700548" w:history="1">
        <w:r w:rsidRPr="00DA54F3">
          <w:rPr>
            <w:rStyle w:val="Hyperlink"/>
            <w:noProof/>
          </w:rPr>
          <w:t>5.1.3</w:t>
        </w:r>
        <w:r>
          <w:rPr>
            <w:rFonts w:ascii="Calibri" w:hAnsi="Calibri"/>
            <w:noProof/>
            <w:sz w:val="22"/>
            <w:szCs w:val="22"/>
            <w:lang w:val="en-US" w:eastAsia="en-US"/>
          </w:rPr>
          <w:tab/>
        </w:r>
        <w:r w:rsidRPr="00DA54F3">
          <w:rPr>
            <w:rStyle w:val="Hyperlink"/>
            <w:noProof/>
          </w:rPr>
          <w:t>Retesting</w:t>
        </w:r>
        <w:r>
          <w:rPr>
            <w:noProof/>
            <w:webHidden/>
          </w:rPr>
          <w:tab/>
        </w:r>
        <w:r>
          <w:rPr>
            <w:noProof/>
            <w:webHidden/>
          </w:rPr>
          <w:fldChar w:fldCharType="begin"/>
        </w:r>
        <w:r>
          <w:rPr>
            <w:noProof/>
            <w:webHidden/>
          </w:rPr>
          <w:instrText xml:space="preserve"> PAGEREF _Toc400700548 \h </w:instrText>
        </w:r>
        <w:r>
          <w:rPr>
            <w:noProof/>
            <w:webHidden/>
          </w:rPr>
        </w:r>
        <w:r>
          <w:rPr>
            <w:noProof/>
            <w:webHidden/>
          </w:rPr>
          <w:fldChar w:fldCharType="separate"/>
        </w:r>
        <w:r>
          <w:rPr>
            <w:noProof/>
            <w:webHidden/>
          </w:rPr>
          <w:t>10</w:t>
        </w:r>
        <w:r>
          <w:rPr>
            <w:noProof/>
            <w:webHidden/>
          </w:rPr>
          <w:fldChar w:fldCharType="end"/>
        </w:r>
      </w:hyperlink>
    </w:p>
    <w:p w:rsidR="00884A67" w:rsidRDefault="00884A67">
      <w:pPr>
        <w:pStyle w:val="TOC3"/>
        <w:tabs>
          <w:tab w:val="left" w:pos="1320"/>
          <w:tab w:val="right" w:leader="dot" w:pos="9016"/>
        </w:tabs>
        <w:rPr>
          <w:rFonts w:ascii="Calibri" w:hAnsi="Calibri"/>
          <w:noProof/>
          <w:sz w:val="22"/>
          <w:szCs w:val="22"/>
          <w:lang w:val="en-US" w:eastAsia="en-US"/>
        </w:rPr>
      </w:pPr>
      <w:hyperlink w:anchor="_Toc400700549" w:history="1">
        <w:r w:rsidRPr="00DA54F3">
          <w:rPr>
            <w:rStyle w:val="Hyperlink"/>
            <w:noProof/>
          </w:rPr>
          <w:t>5.1.4</w:t>
        </w:r>
        <w:r>
          <w:rPr>
            <w:rFonts w:ascii="Calibri" w:hAnsi="Calibri"/>
            <w:noProof/>
            <w:sz w:val="22"/>
            <w:szCs w:val="22"/>
            <w:lang w:val="en-US" w:eastAsia="en-US"/>
          </w:rPr>
          <w:tab/>
        </w:r>
        <w:r w:rsidRPr="00DA54F3">
          <w:rPr>
            <w:rStyle w:val="Hyperlink"/>
            <w:noProof/>
          </w:rPr>
          <w:t>Regression Testing</w:t>
        </w:r>
        <w:r>
          <w:rPr>
            <w:noProof/>
            <w:webHidden/>
          </w:rPr>
          <w:tab/>
        </w:r>
        <w:r>
          <w:rPr>
            <w:noProof/>
            <w:webHidden/>
          </w:rPr>
          <w:fldChar w:fldCharType="begin"/>
        </w:r>
        <w:r>
          <w:rPr>
            <w:noProof/>
            <w:webHidden/>
          </w:rPr>
          <w:instrText xml:space="preserve"> PAGEREF _Toc400700549 \h </w:instrText>
        </w:r>
        <w:r>
          <w:rPr>
            <w:noProof/>
            <w:webHidden/>
          </w:rPr>
        </w:r>
        <w:r>
          <w:rPr>
            <w:noProof/>
            <w:webHidden/>
          </w:rPr>
          <w:fldChar w:fldCharType="separate"/>
        </w:r>
        <w:r>
          <w:rPr>
            <w:noProof/>
            <w:webHidden/>
          </w:rPr>
          <w:t>10</w:t>
        </w:r>
        <w:r>
          <w:rPr>
            <w:noProof/>
            <w:webHidden/>
          </w:rPr>
          <w:fldChar w:fldCharType="end"/>
        </w:r>
      </w:hyperlink>
    </w:p>
    <w:p w:rsidR="00884A67" w:rsidRDefault="00884A67">
      <w:pPr>
        <w:pStyle w:val="TOC1"/>
        <w:tabs>
          <w:tab w:val="left" w:pos="400"/>
          <w:tab w:val="right" w:leader="dot" w:pos="9016"/>
        </w:tabs>
        <w:rPr>
          <w:rFonts w:ascii="Calibri" w:hAnsi="Calibri"/>
          <w:noProof/>
          <w:sz w:val="22"/>
          <w:szCs w:val="22"/>
          <w:lang w:val="en-US" w:eastAsia="en-US"/>
        </w:rPr>
      </w:pPr>
      <w:hyperlink w:anchor="_Toc400700550" w:history="1">
        <w:r w:rsidRPr="00DA54F3">
          <w:rPr>
            <w:rStyle w:val="Hyperlink"/>
            <w:noProof/>
            <w:lang w:eastAsia="en-US"/>
          </w:rPr>
          <w:t>6</w:t>
        </w:r>
        <w:r>
          <w:rPr>
            <w:rFonts w:ascii="Calibri" w:hAnsi="Calibri"/>
            <w:noProof/>
            <w:sz w:val="22"/>
            <w:szCs w:val="22"/>
            <w:lang w:val="en-US" w:eastAsia="en-US"/>
          </w:rPr>
          <w:tab/>
        </w:r>
        <w:r w:rsidRPr="00DA54F3">
          <w:rPr>
            <w:rStyle w:val="Hyperlink"/>
            <w:noProof/>
            <w:lang w:eastAsia="en-US"/>
          </w:rPr>
          <w:t>Test Improvements</w:t>
        </w:r>
        <w:r>
          <w:rPr>
            <w:noProof/>
            <w:webHidden/>
          </w:rPr>
          <w:tab/>
        </w:r>
        <w:r>
          <w:rPr>
            <w:noProof/>
            <w:webHidden/>
          </w:rPr>
          <w:fldChar w:fldCharType="begin"/>
        </w:r>
        <w:r>
          <w:rPr>
            <w:noProof/>
            <w:webHidden/>
          </w:rPr>
          <w:instrText xml:space="preserve"> PAGEREF _Toc400700550 \h </w:instrText>
        </w:r>
        <w:r>
          <w:rPr>
            <w:noProof/>
            <w:webHidden/>
          </w:rPr>
        </w:r>
        <w:r>
          <w:rPr>
            <w:noProof/>
            <w:webHidden/>
          </w:rPr>
          <w:fldChar w:fldCharType="separate"/>
        </w:r>
        <w:r>
          <w:rPr>
            <w:noProof/>
            <w:webHidden/>
          </w:rPr>
          <w:t>10</w:t>
        </w:r>
        <w:r>
          <w:rPr>
            <w:noProof/>
            <w:webHidden/>
          </w:rPr>
          <w:fldChar w:fldCharType="end"/>
        </w:r>
      </w:hyperlink>
    </w:p>
    <w:p w:rsidR="00884A67" w:rsidRDefault="00884A67">
      <w:pPr>
        <w:pStyle w:val="TOC1"/>
        <w:tabs>
          <w:tab w:val="left" w:pos="400"/>
          <w:tab w:val="right" w:leader="dot" w:pos="9016"/>
        </w:tabs>
        <w:rPr>
          <w:rFonts w:ascii="Calibri" w:hAnsi="Calibri"/>
          <w:noProof/>
          <w:sz w:val="22"/>
          <w:szCs w:val="22"/>
          <w:lang w:val="en-US" w:eastAsia="en-US"/>
        </w:rPr>
      </w:pPr>
      <w:hyperlink w:anchor="_Toc400700551" w:history="1">
        <w:r w:rsidRPr="00DA54F3">
          <w:rPr>
            <w:rStyle w:val="Hyperlink"/>
            <w:noProof/>
            <w:lang w:eastAsia="en-US"/>
          </w:rPr>
          <w:t>7</w:t>
        </w:r>
        <w:r>
          <w:rPr>
            <w:rFonts w:ascii="Calibri" w:hAnsi="Calibri"/>
            <w:noProof/>
            <w:sz w:val="22"/>
            <w:szCs w:val="22"/>
            <w:lang w:val="en-US" w:eastAsia="en-US"/>
          </w:rPr>
          <w:tab/>
        </w:r>
        <w:r w:rsidRPr="00DA54F3">
          <w:rPr>
            <w:rStyle w:val="Hyperlink"/>
            <w:noProof/>
            <w:lang w:eastAsia="en-US"/>
          </w:rPr>
          <w:t>Entry and Exit Criteria</w:t>
        </w:r>
        <w:r>
          <w:rPr>
            <w:noProof/>
            <w:webHidden/>
          </w:rPr>
          <w:tab/>
        </w:r>
        <w:r>
          <w:rPr>
            <w:noProof/>
            <w:webHidden/>
          </w:rPr>
          <w:fldChar w:fldCharType="begin"/>
        </w:r>
        <w:r>
          <w:rPr>
            <w:noProof/>
            <w:webHidden/>
          </w:rPr>
          <w:instrText xml:space="preserve"> PAGEREF _Toc400700551 \h </w:instrText>
        </w:r>
        <w:r>
          <w:rPr>
            <w:noProof/>
            <w:webHidden/>
          </w:rPr>
        </w:r>
        <w:r>
          <w:rPr>
            <w:noProof/>
            <w:webHidden/>
          </w:rPr>
          <w:fldChar w:fldCharType="separate"/>
        </w:r>
        <w:r>
          <w:rPr>
            <w:noProof/>
            <w:webHidden/>
          </w:rPr>
          <w:t>11</w:t>
        </w:r>
        <w:r>
          <w:rPr>
            <w:noProof/>
            <w:webHidden/>
          </w:rPr>
          <w:fldChar w:fldCharType="end"/>
        </w:r>
      </w:hyperlink>
    </w:p>
    <w:p w:rsidR="00884A67" w:rsidRDefault="00884A67">
      <w:pPr>
        <w:pStyle w:val="TOC2"/>
        <w:tabs>
          <w:tab w:val="left" w:pos="880"/>
          <w:tab w:val="right" w:leader="dot" w:pos="9016"/>
        </w:tabs>
        <w:rPr>
          <w:rFonts w:ascii="Calibri" w:hAnsi="Calibri"/>
          <w:noProof/>
          <w:sz w:val="22"/>
          <w:szCs w:val="22"/>
          <w:lang w:val="en-US" w:eastAsia="en-US"/>
        </w:rPr>
      </w:pPr>
      <w:hyperlink w:anchor="_Toc400700552" w:history="1">
        <w:r w:rsidRPr="00DA54F3">
          <w:rPr>
            <w:rStyle w:val="Hyperlink"/>
            <w:noProof/>
          </w:rPr>
          <w:t>7.1</w:t>
        </w:r>
        <w:r>
          <w:rPr>
            <w:rFonts w:ascii="Calibri" w:hAnsi="Calibri"/>
            <w:noProof/>
            <w:sz w:val="22"/>
            <w:szCs w:val="22"/>
            <w:lang w:val="en-US" w:eastAsia="en-US"/>
          </w:rPr>
          <w:tab/>
        </w:r>
        <w:r w:rsidRPr="00DA54F3">
          <w:rPr>
            <w:rStyle w:val="Hyperlink"/>
            <w:noProof/>
          </w:rPr>
          <w:t>Entry Criteria (for session plan)</w:t>
        </w:r>
        <w:r>
          <w:rPr>
            <w:noProof/>
            <w:webHidden/>
          </w:rPr>
          <w:tab/>
        </w:r>
        <w:r>
          <w:rPr>
            <w:noProof/>
            <w:webHidden/>
          </w:rPr>
          <w:fldChar w:fldCharType="begin"/>
        </w:r>
        <w:r>
          <w:rPr>
            <w:noProof/>
            <w:webHidden/>
          </w:rPr>
          <w:instrText xml:space="preserve"> PAGEREF _Toc400700552 \h </w:instrText>
        </w:r>
        <w:r>
          <w:rPr>
            <w:noProof/>
            <w:webHidden/>
          </w:rPr>
        </w:r>
        <w:r>
          <w:rPr>
            <w:noProof/>
            <w:webHidden/>
          </w:rPr>
          <w:fldChar w:fldCharType="separate"/>
        </w:r>
        <w:r>
          <w:rPr>
            <w:noProof/>
            <w:webHidden/>
          </w:rPr>
          <w:t>11</w:t>
        </w:r>
        <w:r>
          <w:rPr>
            <w:noProof/>
            <w:webHidden/>
          </w:rPr>
          <w:fldChar w:fldCharType="end"/>
        </w:r>
      </w:hyperlink>
    </w:p>
    <w:p w:rsidR="00884A67" w:rsidRDefault="00884A67">
      <w:pPr>
        <w:pStyle w:val="TOC2"/>
        <w:tabs>
          <w:tab w:val="left" w:pos="880"/>
          <w:tab w:val="right" w:leader="dot" w:pos="9016"/>
        </w:tabs>
        <w:rPr>
          <w:rFonts w:ascii="Calibri" w:hAnsi="Calibri"/>
          <w:noProof/>
          <w:sz w:val="22"/>
          <w:szCs w:val="22"/>
          <w:lang w:val="en-US" w:eastAsia="en-US"/>
        </w:rPr>
      </w:pPr>
      <w:hyperlink w:anchor="_Toc400700553" w:history="1">
        <w:r w:rsidRPr="00DA54F3">
          <w:rPr>
            <w:rStyle w:val="Hyperlink"/>
            <w:noProof/>
          </w:rPr>
          <w:t>7.2</w:t>
        </w:r>
        <w:r>
          <w:rPr>
            <w:rFonts w:ascii="Calibri" w:hAnsi="Calibri"/>
            <w:noProof/>
            <w:sz w:val="22"/>
            <w:szCs w:val="22"/>
            <w:lang w:val="en-US" w:eastAsia="en-US"/>
          </w:rPr>
          <w:tab/>
        </w:r>
        <w:r w:rsidRPr="00DA54F3">
          <w:rPr>
            <w:rStyle w:val="Hyperlink"/>
            <w:noProof/>
          </w:rPr>
          <w:t>Entry Criteria (for session execution)</w:t>
        </w:r>
        <w:r>
          <w:rPr>
            <w:noProof/>
            <w:webHidden/>
          </w:rPr>
          <w:tab/>
        </w:r>
        <w:r>
          <w:rPr>
            <w:noProof/>
            <w:webHidden/>
          </w:rPr>
          <w:fldChar w:fldCharType="begin"/>
        </w:r>
        <w:r>
          <w:rPr>
            <w:noProof/>
            <w:webHidden/>
          </w:rPr>
          <w:instrText xml:space="preserve"> PAGEREF _Toc400700553 \h </w:instrText>
        </w:r>
        <w:r>
          <w:rPr>
            <w:noProof/>
            <w:webHidden/>
          </w:rPr>
        </w:r>
        <w:r>
          <w:rPr>
            <w:noProof/>
            <w:webHidden/>
          </w:rPr>
          <w:fldChar w:fldCharType="separate"/>
        </w:r>
        <w:r>
          <w:rPr>
            <w:noProof/>
            <w:webHidden/>
          </w:rPr>
          <w:t>11</w:t>
        </w:r>
        <w:r>
          <w:rPr>
            <w:noProof/>
            <w:webHidden/>
          </w:rPr>
          <w:fldChar w:fldCharType="end"/>
        </w:r>
      </w:hyperlink>
    </w:p>
    <w:p w:rsidR="00884A67" w:rsidRDefault="00884A67">
      <w:pPr>
        <w:pStyle w:val="TOC2"/>
        <w:tabs>
          <w:tab w:val="left" w:pos="880"/>
          <w:tab w:val="right" w:leader="dot" w:pos="9016"/>
        </w:tabs>
        <w:rPr>
          <w:rFonts w:ascii="Calibri" w:hAnsi="Calibri"/>
          <w:noProof/>
          <w:sz w:val="22"/>
          <w:szCs w:val="22"/>
          <w:lang w:val="en-US" w:eastAsia="en-US"/>
        </w:rPr>
      </w:pPr>
      <w:hyperlink w:anchor="_Toc400700554" w:history="1">
        <w:r w:rsidRPr="00DA54F3">
          <w:rPr>
            <w:rStyle w:val="Hyperlink"/>
            <w:noProof/>
          </w:rPr>
          <w:t>7.3</w:t>
        </w:r>
        <w:r>
          <w:rPr>
            <w:rFonts w:ascii="Calibri" w:hAnsi="Calibri"/>
            <w:noProof/>
            <w:sz w:val="22"/>
            <w:szCs w:val="22"/>
            <w:lang w:val="en-US" w:eastAsia="en-US"/>
          </w:rPr>
          <w:tab/>
        </w:r>
        <w:r w:rsidRPr="00DA54F3">
          <w:rPr>
            <w:rStyle w:val="Hyperlink"/>
            <w:noProof/>
          </w:rPr>
          <w:t>Exit Criteria (for session execution)</w:t>
        </w:r>
        <w:r>
          <w:rPr>
            <w:noProof/>
            <w:webHidden/>
          </w:rPr>
          <w:tab/>
        </w:r>
        <w:r>
          <w:rPr>
            <w:noProof/>
            <w:webHidden/>
          </w:rPr>
          <w:fldChar w:fldCharType="begin"/>
        </w:r>
        <w:r>
          <w:rPr>
            <w:noProof/>
            <w:webHidden/>
          </w:rPr>
          <w:instrText xml:space="preserve"> PAGEREF _Toc400700554 \h </w:instrText>
        </w:r>
        <w:r>
          <w:rPr>
            <w:noProof/>
            <w:webHidden/>
          </w:rPr>
        </w:r>
        <w:r>
          <w:rPr>
            <w:noProof/>
            <w:webHidden/>
          </w:rPr>
          <w:fldChar w:fldCharType="separate"/>
        </w:r>
        <w:r>
          <w:rPr>
            <w:noProof/>
            <w:webHidden/>
          </w:rPr>
          <w:t>11</w:t>
        </w:r>
        <w:r>
          <w:rPr>
            <w:noProof/>
            <w:webHidden/>
          </w:rPr>
          <w:fldChar w:fldCharType="end"/>
        </w:r>
      </w:hyperlink>
    </w:p>
    <w:p w:rsidR="00884A67" w:rsidRDefault="00884A67">
      <w:pPr>
        <w:pStyle w:val="TOC2"/>
        <w:tabs>
          <w:tab w:val="left" w:pos="880"/>
          <w:tab w:val="right" w:leader="dot" w:pos="9016"/>
        </w:tabs>
        <w:rPr>
          <w:rFonts w:ascii="Calibri" w:hAnsi="Calibri"/>
          <w:noProof/>
          <w:sz w:val="22"/>
          <w:szCs w:val="22"/>
          <w:lang w:val="en-US" w:eastAsia="en-US"/>
        </w:rPr>
      </w:pPr>
      <w:hyperlink w:anchor="_Toc400700555" w:history="1">
        <w:r w:rsidRPr="00DA54F3">
          <w:rPr>
            <w:rStyle w:val="Hyperlink"/>
            <w:noProof/>
          </w:rPr>
          <w:t>7.4</w:t>
        </w:r>
        <w:r>
          <w:rPr>
            <w:rFonts w:ascii="Calibri" w:hAnsi="Calibri"/>
            <w:noProof/>
            <w:sz w:val="22"/>
            <w:szCs w:val="22"/>
            <w:lang w:val="en-US" w:eastAsia="en-US"/>
          </w:rPr>
          <w:tab/>
        </w:r>
        <w:r w:rsidRPr="00DA54F3">
          <w:rPr>
            <w:rStyle w:val="Hyperlink"/>
            <w:noProof/>
          </w:rPr>
          <w:t>Exit Criteria (construction phase)</w:t>
        </w:r>
        <w:r>
          <w:rPr>
            <w:noProof/>
            <w:webHidden/>
          </w:rPr>
          <w:tab/>
        </w:r>
        <w:r>
          <w:rPr>
            <w:noProof/>
            <w:webHidden/>
          </w:rPr>
          <w:fldChar w:fldCharType="begin"/>
        </w:r>
        <w:r>
          <w:rPr>
            <w:noProof/>
            <w:webHidden/>
          </w:rPr>
          <w:instrText xml:space="preserve"> PAGEREF _Toc400700555 \h </w:instrText>
        </w:r>
        <w:r>
          <w:rPr>
            <w:noProof/>
            <w:webHidden/>
          </w:rPr>
        </w:r>
        <w:r>
          <w:rPr>
            <w:noProof/>
            <w:webHidden/>
          </w:rPr>
          <w:fldChar w:fldCharType="separate"/>
        </w:r>
        <w:r>
          <w:rPr>
            <w:noProof/>
            <w:webHidden/>
          </w:rPr>
          <w:t>11</w:t>
        </w:r>
        <w:r>
          <w:rPr>
            <w:noProof/>
            <w:webHidden/>
          </w:rPr>
          <w:fldChar w:fldCharType="end"/>
        </w:r>
      </w:hyperlink>
    </w:p>
    <w:p w:rsidR="00884A67" w:rsidRDefault="00884A67">
      <w:pPr>
        <w:pStyle w:val="TOC2"/>
        <w:tabs>
          <w:tab w:val="left" w:pos="880"/>
          <w:tab w:val="right" w:leader="dot" w:pos="9016"/>
        </w:tabs>
        <w:rPr>
          <w:rFonts w:ascii="Calibri" w:hAnsi="Calibri"/>
          <w:noProof/>
          <w:sz w:val="22"/>
          <w:szCs w:val="22"/>
          <w:lang w:val="en-US" w:eastAsia="en-US"/>
        </w:rPr>
      </w:pPr>
      <w:hyperlink w:anchor="_Toc400700556" w:history="1">
        <w:r w:rsidRPr="00DA54F3">
          <w:rPr>
            <w:rStyle w:val="Hyperlink"/>
            <w:noProof/>
          </w:rPr>
          <w:t>7.5</w:t>
        </w:r>
        <w:r>
          <w:rPr>
            <w:rFonts w:ascii="Calibri" w:hAnsi="Calibri"/>
            <w:noProof/>
            <w:sz w:val="22"/>
            <w:szCs w:val="22"/>
            <w:lang w:val="en-US" w:eastAsia="en-US"/>
          </w:rPr>
          <w:tab/>
        </w:r>
        <w:r w:rsidRPr="00DA54F3">
          <w:rPr>
            <w:rStyle w:val="Hyperlink"/>
            <w:noProof/>
          </w:rPr>
          <w:t>Exit Criteria (hardening)</w:t>
        </w:r>
        <w:r>
          <w:rPr>
            <w:noProof/>
            <w:webHidden/>
          </w:rPr>
          <w:tab/>
        </w:r>
        <w:r>
          <w:rPr>
            <w:noProof/>
            <w:webHidden/>
          </w:rPr>
          <w:fldChar w:fldCharType="begin"/>
        </w:r>
        <w:r>
          <w:rPr>
            <w:noProof/>
            <w:webHidden/>
          </w:rPr>
          <w:instrText xml:space="preserve"> PAGEREF _Toc400700556 \h </w:instrText>
        </w:r>
        <w:r>
          <w:rPr>
            <w:noProof/>
            <w:webHidden/>
          </w:rPr>
        </w:r>
        <w:r>
          <w:rPr>
            <w:noProof/>
            <w:webHidden/>
          </w:rPr>
          <w:fldChar w:fldCharType="separate"/>
        </w:r>
        <w:r>
          <w:rPr>
            <w:noProof/>
            <w:webHidden/>
          </w:rPr>
          <w:t>11</w:t>
        </w:r>
        <w:r>
          <w:rPr>
            <w:noProof/>
            <w:webHidden/>
          </w:rPr>
          <w:fldChar w:fldCharType="end"/>
        </w:r>
      </w:hyperlink>
    </w:p>
    <w:p w:rsidR="00884A67" w:rsidRDefault="00884A67">
      <w:pPr>
        <w:pStyle w:val="TOC2"/>
        <w:tabs>
          <w:tab w:val="left" w:pos="880"/>
          <w:tab w:val="right" w:leader="dot" w:pos="9016"/>
        </w:tabs>
        <w:rPr>
          <w:rFonts w:ascii="Calibri" w:hAnsi="Calibri"/>
          <w:noProof/>
          <w:sz w:val="22"/>
          <w:szCs w:val="22"/>
          <w:lang w:val="en-US" w:eastAsia="en-US"/>
        </w:rPr>
      </w:pPr>
      <w:hyperlink w:anchor="_Toc400700557" w:history="1">
        <w:r w:rsidRPr="00DA54F3">
          <w:rPr>
            <w:rStyle w:val="Hyperlink"/>
            <w:noProof/>
          </w:rPr>
          <w:t>7.6</w:t>
        </w:r>
        <w:r>
          <w:rPr>
            <w:rFonts w:ascii="Calibri" w:hAnsi="Calibri"/>
            <w:noProof/>
            <w:sz w:val="22"/>
            <w:szCs w:val="22"/>
            <w:lang w:val="en-US" w:eastAsia="en-US"/>
          </w:rPr>
          <w:tab/>
        </w:r>
        <w:r w:rsidRPr="00DA54F3">
          <w:rPr>
            <w:rStyle w:val="Hyperlink"/>
            <w:noProof/>
          </w:rPr>
          <w:t>Test Deliverables</w:t>
        </w:r>
        <w:r>
          <w:rPr>
            <w:noProof/>
            <w:webHidden/>
          </w:rPr>
          <w:tab/>
        </w:r>
        <w:r>
          <w:rPr>
            <w:noProof/>
            <w:webHidden/>
          </w:rPr>
          <w:fldChar w:fldCharType="begin"/>
        </w:r>
        <w:r>
          <w:rPr>
            <w:noProof/>
            <w:webHidden/>
          </w:rPr>
          <w:instrText xml:space="preserve"> PAGEREF _Toc400700557 \h </w:instrText>
        </w:r>
        <w:r>
          <w:rPr>
            <w:noProof/>
            <w:webHidden/>
          </w:rPr>
        </w:r>
        <w:r>
          <w:rPr>
            <w:noProof/>
            <w:webHidden/>
          </w:rPr>
          <w:fldChar w:fldCharType="separate"/>
        </w:r>
        <w:r>
          <w:rPr>
            <w:noProof/>
            <w:webHidden/>
          </w:rPr>
          <w:t>12</w:t>
        </w:r>
        <w:r>
          <w:rPr>
            <w:noProof/>
            <w:webHidden/>
          </w:rPr>
          <w:fldChar w:fldCharType="end"/>
        </w:r>
      </w:hyperlink>
    </w:p>
    <w:p w:rsidR="00884A67" w:rsidRDefault="00884A67">
      <w:pPr>
        <w:pStyle w:val="TOC1"/>
        <w:tabs>
          <w:tab w:val="left" w:pos="400"/>
          <w:tab w:val="right" w:leader="dot" w:pos="9016"/>
        </w:tabs>
        <w:rPr>
          <w:rFonts w:ascii="Calibri" w:hAnsi="Calibri"/>
          <w:noProof/>
          <w:sz w:val="22"/>
          <w:szCs w:val="22"/>
          <w:lang w:val="en-US" w:eastAsia="en-US"/>
        </w:rPr>
      </w:pPr>
      <w:hyperlink w:anchor="_Toc400700558" w:history="1">
        <w:r w:rsidRPr="00DA54F3">
          <w:rPr>
            <w:rStyle w:val="Hyperlink"/>
            <w:noProof/>
          </w:rPr>
          <w:t>8</w:t>
        </w:r>
        <w:r>
          <w:rPr>
            <w:rFonts w:ascii="Calibri" w:hAnsi="Calibri"/>
            <w:noProof/>
            <w:sz w:val="22"/>
            <w:szCs w:val="22"/>
            <w:lang w:val="en-US" w:eastAsia="en-US"/>
          </w:rPr>
          <w:tab/>
        </w:r>
        <w:r w:rsidRPr="00DA54F3">
          <w:rPr>
            <w:rStyle w:val="Hyperlink"/>
            <w:noProof/>
          </w:rPr>
          <w:t>Test Management</w:t>
        </w:r>
        <w:r>
          <w:rPr>
            <w:noProof/>
            <w:webHidden/>
          </w:rPr>
          <w:tab/>
        </w:r>
        <w:r>
          <w:rPr>
            <w:noProof/>
            <w:webHidden/>
          </w:rPr>
          <w:fldChar w:fldCharType="begin"/>
        </w:r>
        <w:r>
          <w:rPr>
            <w:noProof/>
            <w:webHidden/>
          </w:rPr>
          <w:instrText xml:space="preserve"> PAGEREF _Toc400700558 \h </w:instrText>
        </w:r>
        <w:r>
          <w:rPr>
            <w:noProof/>
            <w:webHidden/>
          </w:rPr>
        </w:r>
        <w:r>
          <w:rPr>
            <w:noProof/>
            <w:webHidden/>
          </w:rPr>
          <w:fldChar w:fldCharType="separate"/>
        </w:r>
        <w:r>
          <w:rPr>
            <w:noProof/>
            <w:webHidden/>
          </w:rPr>
          <w:t>12</w:t>
        </w:r>
        <w:r>
          <w:rPr>
            <w:noProof/>
            <w:webHidden/>
          </w:rPr>
          <w:fldChar w:fldCharType="end"/>
        </w:r>
      </w:hyperlink>
    </w:p>
    <w:p w:rsidR="00884A67" w:rsidRDefault="00884A67">
      <w:pPr>
        <w:pStyle w:val="TOC2"/>
        <w:tabs>
          <w:tab w:val="left" w:pos="880"/>
          <w:tab w:val="right" w:leader="dot" w:pos="9016"/>
        </w:tabs>
        <w:rPr>
          <w:rFonts w:ascii="Calibri" w:hAnsi="Calibri"/>
          <w:noProof/>
          <w:sz w:val="22"/>
          <w:szCs w:val="22"/>
          <w:lang w:val="en-US" w:eastAsia="en-US"/>
        </w:rPr>
      </w:pPr>
      <w:hyperlink w:anchor="_Toc400700559" w:history="1">
        <w:r w:rsidRPr="00DA54F3">
          <w:rPr>
            <w:rStyle w:val="Hyperlink"/>
            <w:noProof/>
          </w:rPr>
          <w:t>8.1</w:t>
        </w:r>
        <w:r>
          <w:rPr>
            <w:rFonts w:ascii="Calibri" w:hAnsi="Calibri"/>
            <w:noProof/>
            <w:sz w:val="22"/>
            <w:szCs w:val="22"/>
            <w:lang w:val="en-US" w:eastAsia="en-US"/>
          </w:rPr>
          <w:tab/>
        </w:r>
        <w:r w:rsidRPr="00DA54F3">
          <w:rPr>
            <w:rStyle w:val="Hyperlink"/>
            <w:noProof/>
          </w:rPr>
          <w:t>Staffing Needs</w:t>
        </w:r>
        <w:r>
          <w:rPr>
            <w:noProof/>
            <w:webHidden/>
          </w:rPr>
          <w:tab/>
        </w:r>
        <w:r>
          <w:rPr>
            <w:noProof/>
            <w:webHidden/>
          </w:rPr>
          <w:fldChar w:fldCharType="begin"/>
        </w:r>
        <w:r>
          <w:rPr>
            <w:noProof/>
            <w:webHidden/>
          </w:rPr>
          <w:instrText xml:space="preserve"> PAGEREF _Toc400700559 \h </w:instrText>
        </w:r>
        <w:r>
          <w:rPr>
            <w:noProof/>
            <w:webHidden/>
          </w:rPr>
        </w:r>
        <w:r>
          <w:rPr>
            <w:noProof/>
            <w:webHidden/>
          </w:rPr>
          <w:fldChar w:fldCharType="separate"/>
        </w:r>
        <w:r>
          <w:rPr>
            <w:noProof/>
            <w:webHidden/>
          </w:rPr>
          <w:t>12</w:t>
        </w:r>
        <w:r>
          <w:rPr>
            <w:noProof/>
            <w:webHidden/>
          </w:rPr>
          <w:fldChar w:fldCharType="end"/>
        </w:r>
      </w:hyperlink>
    </w:p>
    <w:p w:rsidR="00884A67" w:rsidRDefault="00884A67">
      <w:pPr>
        <w:pStyle w:val="TOC2"/>
        <w:tabs>
          <w:tab w:val="left" w:pos="880"/>
          <w:tab w:val="right" w:leader="dot" w:pos="9016"/>
        </w:tabs>
        <w:rPr>
          <w:rFonts w:ascii="Calibri" w:hAnsi="Calibri"/>
          <w:noProof/>
          <w:sz w:val="22"/>
          <w:szCs w:val="22"/>
          <w:lang w:val="en-US" w:eastAsia="en-US"/>
        </w:rPr>
      </w:pPr>
      <w:hyperlink w:anchor="_Toc400700560" w:history="1">
        <w:r w:rsidRPr="00DA54F3">
          <w:rPr>
            <w:rStyle w:val="Hyperlink"/>
            <w:noProof/>
          </w:rPr>
          <w:t>8.2</w:t>
        </w:r>
        <w:r>
          <w:rPr>
            <w:rFonts w:ascii="Calibri" w:hAnsi="Calibri"/>
            <w:noProof/>
            <w:sz w:val="22"/>
            <w:szCs w:val="22"/>
            <w:lang w:val="en-US" w:eastAsia="en-US"/>
          </w:rPr>
          <w:tab/>
        </w:r>
        <w:r w:rsidRPr="00DA54F3">
          <w:rPr>
            <w:rStyle w:val="Hyperlink"/>
            <w:noProof/>
          </w:rPr>
          <w:t>Training Needs</w:t>
        </w:r>
        <w:r>
          <w:rPr>
            <w:noProof/>
            <w:webHidden/>
          </w:rPr>
          <w:tab/>
        </w:r>
        <w:r>
          <w:rPr>
            <w:noProof/>
            <w:webHidden/>
          </w:rPr>
          <w:fldChar w:fldCharType="begin"/>
        </w:r>
        <w:r>
          <w:rPr>
            <w:noProof/>
            <w:webHidden/>
          </w:rPr>
          <w:instrText xml:space="preserve"> PAGEREF _Toc400700560 \h </w:instrText>
        </w:r>
        <w:r>
          <w:rPr>
            <w:noProof/>
            <w:webHidden/>
          </w:rPr>
        </w:r>
        <w:r>
          <w:rPr>
            <w:noProof/>
            <w:webHidden/>
          </w:rPr>
          <w:fldChar w:fldCharType="separate"/>
        </w:r>
        <w:r>
          <w:rPr>
            <w:noProof/>
            <w:webHidden/>
          </w:rPr>
          <w:t>12</w:t>
        </w:r>
        <w:r>
          <w:rPr>
            <w:noProof/>
            <w:webHidden/>
          </w:rPr>
          <w:fldChar w:fldCharType="end"/>
        </w:r>
      </w:hyperlink>
    </w:p>
    <w:p w:rsidR="00884A67" w:rsidRDefault="00884A67">
      <w:pPr>
        <w:pStyle w:val="TOC2"/>
        <w:tabs>
          <w:tab w:val="left" w:pos="880"/>
          <w:tab w:val="right" w:leader="dot" w:pos="9016"/>
        </w:tabs>
        <w:rPr>
          <w:rFonts w:ascii="Calibri" w:hAnsi="Calibri"/>
          <w:noProof/>
          <w:sz w:val="22"/>
          <w:szCs w:val="22"/>
          <w:lang w:val="en-US" w:eastAsia="en-US"/>
        </w:rPr>
      </w:pPr>
      <w:hyperlink w:anchor="_Toc400700561" w:history="1">
        <w:r w:rsidRPr="00DA54F3">
          <w:rPr>
            <w:rStyle w:val="Hyperlink"/>
            <w:noProof/>
            <w:lang w:eastAsia="en-US"/>
          </w:rPr>
          <w:t>8.3</w:t>
        </w:r>
        <w:r>
          <w:rPr>
            <w:rFonts w:ascii="Calibri" w:hAnsi="Calibri"/>
            <w:noProof/>
            <w:sz w:val="22"/>
            <w:szCs w:val="22"/>
            <w:lang w:val="en-US" w:eastAsia="en-US"/>
          </w:rPr>
          <w:tab/>
        </w:r>
        <w:r w:rsidRPr="00DA54F3">
          <w:rPr>
            <w:rStyle w:val="Hyperlink"/>
            <w:noProof/>
            <w:lang w:eastAsia="en-US"/>
          </w:rPr>
          <w:t>Tool &amp; Licensing Requirements</w:t>
        </w:r>
        <w:r>
          <w:rPr>
            <w:noProof/>
            <w:webHidden/>
          </w:rPr>
          <w:tab/>
        </w:r>
        <w:r>
          <w:rPr>
            <w:noProof/>
            <w:webHidden/>
          </w:rPr>
          <w:fldChar w:fldCharType="begin"/>
        </w:r>
        <w:r>
          <w:rPr>
            <w:noProof/>
            <w:webHidden/>
          </w:rPr>
          <w:instrText xml:space="preserve"> PAGEREF _Toc400700561 \h </w:instrText>
        </w:r>
        <w:r>
          <w:rPr>
            <w:noProof/>
            <w:webHidden/>
          </w:rPr>
        </w:r>
        <w:r>
          <w:rPr>
            <w:noProof/>
            <w:webHidden/>
          </w:rPr>
          <w:fldChar w:fldCharType="separate"/>
        </w:r>
        <w:r>
          <w:rPr>
            <w:noProof/>
            <w:webHidden/>
          </w:rPr>
          <w:t>12</w:t>
        </w:r>
        <w:r>
          <w:rPr>
            <w:noProof/>
            <w:webHidden/>
          </w:rPr>
          <w:fldChar w:fldCharType="end"/>
        </w:r>
      </w:hyperlink>
    </w:p>
    <w:p w:rsidR="00884A67" w:rsidRDefault="00884A67">
      <w:pPr>
        <w:pStyle w:val="TOC2"/>
        <w:tabs>
          <w:tab w:val="left" w:pos="880"/>
          <w:tab w:val="right" w:leader="dot" w:pos="9016"/>
        </w:tabs>
        <w:rPr>
          <w:rFonts w:ascii="Calibri" w:hAnsi="Calibri"/>
          <w:noProof/>
          <w:sz w:val="22"/>
          <w:szCs w:val="22"/>
          <w:lang w:val="en-US" w:eastAsia="en-US"/>
        </w:rPr>
      </w:pPr>
      <w:hyperlink w:anchor="_Toc400700562" w:history="1">
        <w:r w:rsidRPr="00DA54F3">
          <w:rPr>
            <w:rStyle w:val="Hyperlink"/>
            <w:noProof/>
          </w:rPr>
          <w:t>8.4</w:t>
        </w:r>
        <w:r>
          <w:rPr>
            <w:rFonts w:ascii="Calibri" w:hAnsi="Calibri"/>
            <w:noProof/>
            <w:sz w:val="22"/>
            <w:szCs w:val="22"/>
            <w:lang w:val="en-US" w:eastAsia="en-US"/>
          </w:rPr>
          <w:tab/>
        </w:r>
        <w:r w:rsidRPr="00DA54F3">
          <w:rPr>
            <w:rStyle w:val="Hyperlink"/>
            <w:noProof/>
          </w:rPr>
          <w:t>Progress</w:t>
        </w:r>
        <w:r>
          <w:rPr>
            <w:noProof/>
            <w:webHidden/>
          </w:rPr>
          <w:tab/>
        </w:r>
        <w:r>
          <w:rPr>
            <w:noProof/>
            <w:webHidden/>
          </w:rPr>
          <w:fldChar w:fldCharType="begin"/>
        </w:r>
        <w:r>
          <w:rPr>
            <w:noProof/>
            <w:webHidden/>
          </w:rPr>
          <w:instrText xml:space="preserve"> PAGEREF _Toc400700562 \h </w:instrText>
        </w:r>
        <w:r>
          <w:rPr>
            <w:noProof/>
            <w:webHidden/>
          </w:rPr>
        </w:r>
        <w:r>
          <w:rPr>
            <w:noProof/>
            <w:webHidden/>
          </w:rPr>
          <w:fldChar w:fldCharType="separate"/>
        </w:r>
        <w:r>
          <w:rPr>
            <w:noProof/>
            <w:webHidden/>
          </w:rPr>
          <w:t>13</w:t>
        </w:r>
        <w:r>
          <w:rPr>
            <w:noProof/>
            <w:webHidden/>
          </w:rPr>
          <w:fldChar w:fldCharType="end"/>
        </w:r>
      </w:hyperlink>
    </w:p>
    <w:p w:rsidR="00884A67" w:rsidRDefault="00884A67">
      <w:pPr>
        <w:pStyle w:val="TOC2"/>
        <w:tabs>
          <w:tab w:val="left" w:pos="880"/>
          <w:tab w:val="right" w:leader="dot" w:pos="9016"/>
        </w:tabs>
        <w:rPr>
          <w:rFonts w:ascii="Calibri" w:hAnsi="Calibri"/>
          <w:noProof/>
          <w:sz w:val="22"/>
          <w:szCs w:val="22"/>
          <w:lang w:val="en-US" w:eastAsia="en-US"/>
        </w:rPr>
      </w:pPr>
      <w:hyperlink w:anchor="_Toc400700563" w:history="1">
        <w:r w:rsidRPr="00DA54F3">
          <w:rPr>
            <w:rStyle w:val="Hyperlink"/>
            <w:noProof/>
          </w:rPr>
          <w:t>8.5</w:t>
        </w:r>
        <w:r>
          <w:rPr>
            <w:rFonts w:ascii="Calibri" w:hAnsi="Calibri"/>
            <w:noProof/>
            <w:sz w:val="22"/>
            <w:szCs w:val="22"/>
            <w:lang w:val="en-US" w:eastAsia="en-US"/>
          </w:rPr>
          <w:tab/>
        </w:r>
        <w:r w:rsidRPr="00DA54F3">
          <w:rPr>
            <w:rStyle w:val="Hyperlink"/>
            <w:noProof/>
          </w:rPr>
          <w:t>Metrics</w:t>
        </w:r>
        <w:r>
          <w:rPr>
            <w:noProof/>
            <w:webHidden/>
          </w:rPr>
          <w:tab/>
        </w:r>
        <w:r>
          <w:rPr>
            <w:noProof/>
            <w:webHidden/>
          </w:rPr>
          <w:fldChar w:fldCharType="begin"/>
        </w:r>
        <w:r>
          <w:rPr>
            <w:noProof/>
            <w:webHidden/>
          </w:rPr>
          <w:instrText xml:space="preserve"> PAGEREF _Toc400700563 \h </w:instrText>
        </w:r>
        <w:r>
          <w:rPr>
            <w:noProof/>
            <w:webHidden/>
          </w:rPr>
        </w:r>
        <w:r>
          <w:rPr>
            <w:noProof/>
            <w:webHidden/>
          </w:rPr>
          <w:fldChar w:fldCharType="separate"/>
        </w:r>
        <w:r>
          <w:rPr>
            <w:noProof/>
            <w:webHidden/>
          </w:rPr>
          <w:t>13</w:t>
        </w:r>
        <w:r>
          <w:rPr>
            <w:noProof/>
            <w:webHidden/>
          </w:rPr>
          <w:fldChar w:fldCharType="end"/>
        </w:r>
      </w:hyperlink>
    </w:p>
    <w:p w:rsidR="00884A67" w:rsidRDefault="00884A67">
      <w:pPr>
        <w:pStyle w:val="TOC1"/>
        <w:tabs>
          <w:tab w:val="left" w:pos="400"/>
          <w:tab w:val="right" w:leader="dot" w:pos="9016"/>
        </w:tabs>
        <w:rPr>
          <w:rFonts w:ascii="Calibri" w:hAnsi="Calibri"/>
          <w:noProof/>
          <w:sz w:val="22"/>
          <w:szCs w:val="22"/>
          <w:lang w:val="en-US" w:eastAsia="en-US"/>
        </w:rPr>
      </w:pPr>
      <w:hyperlink w:anchor="_Toc400700564" w:history="1">
        <w:r w:rsidRPr="00DA54F3">
          <w:rPr>
            <w:rStyle w:val="Hyperlink"/>
            <w:noProof/>
          </w:rPr>
          <w:t>9</w:t>
        </w:r>
        <w:r>
          <w:rPr>
            <w:rFonts w:ascii="Calibri" w:hAnsi="Calibri"/>
            <w:noProof/>
            <w:sz w:val="22"/>
            <w:szCs w:val="22"/>
            <w:lang w:val="en-US" w:eastAsia="en-US"/>
          </w:rPr>
          <w:tab/>
        </w:r>
        <w:r w:rsidRPr="00DA54F3">
          <w:rPr>
            <w:rStyle w:val="Hyperlink"/>
            <w:noProof/>
          </w:rPr>
          <w:t>Defect Management</w:t>
        </w:r>
        <w:r>
          <w:rPr>
            <w:noProof/>
            <w:webHidden/>
          </w:rPr>
          <w:tab/>
        </w:r>
        <w:r>
          <w:rPr>
            <w:noProof/>
            <w:webHidden/>
          </w:rPr>
          <w:fldChar w:fldCharType="begin"/>
        </w:r>
        <w:r>
          <w:rPr>
            <w:noProof/>
            <w:webHidden/>
          </w:rPr>
          <w:instrText xml:space="preserve"> PAGEREF _Toc400700564 \h </w:instrText>
        </w:r>
        <w:r>
          <w:rPr>
            <w:noProof/>
            <w:webHidden/>
          </w:rPr>
        </w:r>
        <w:r>
          <w:rPr>
            <w:noProof/>
            <w:webHidden/>
          </w:rPr>
          <w:fldChar w:fldCharType="separate"/>
        </w:r>
        <w:r>
          <w:rPr>
            <w:noProof/>
            <w:webHidden/>
          </w:rPr>
          <w:t>13</w:t>
        </w:r>
        <w:r>
          <w:rPr>
            <w:noProof/>
            <w:webHidden/>
          </w:rPr>
          <w:fldChar w:fldCharType="end"/>
        </w:r>
      </w:hyperlink>
    </w:p>
    <w:p w:rsidR="00884A67" w:rsidRDefault="00884A67">
      <w:pPr>
        <w:pStyle w:val="TOC3"/>
        <w:tabs>
          <w:tab w:val="right" w:leader="dot" w:pos="9016"/>
        </w:tabs>
        <w:rPr>
          <w:rFonts w:ascii="Calibri" w:hAnsi="Calibri"/>
          <w:noProof/>
          <w:sz w:val="22"/>
          <w:szCs w:val="22"/>
          <w:lang w:val="en-US" w:eastAsia="en-US"/>
        </w:rPr>
      </w:pPr>
      <w:hyperlink w:anchor="_Toc400700565" w:history="1">
        <w:r w:rsidRPr="00DA54F3">
          <w:rPr>
            <w:rStyle w:val="Hyperlink"/>
            <w:rFonts w:cs="Arial"/>
            <w:noProof/>
          </w:rPr>
          <w:t>A list of unresolved defect list will be made available to UAT before their phase of testing starts.</w:t>
        </w:r>
        <w:r>
          <w:rPr>
            <w:noProof/>
            <w:webHidden/>
          </w:rPr>
          <w:tab/>
        </w:r>
        <w:r>
          <w:rPr>
            <w:noProof/>
            <w:webHidden/>
          </w:rPr>
          <w:fldChar w:fldCharType="begin"/>
        </w:r>
        <w:r>
          <w:rPr>
            <w:noProof/>
            <w:webHidden/>
          </w:rPr>
          <w:instrText xml:space="preserve"> PAGEREF _Toc400700565 \h </w:instrText>
        </w:r>
        <w:r>
          <w:rPr>
            <w:noProof/>
            <w:webHidden/>
          </w:rPr>
        </w:r>
        <w:r>
          <w:rPr>
            <w:noProof/>
            <w:webHidden/>
          </w:rPr>
          <w:fldChar w:fldCharType="separate"/>
        </w:r>
        <w:r>
          <w:rPr>
            <w:noProof/>
            <w:webHidden/>
          </w:rPr>
          <w:t>14</w:t>
        </w:r>
        <w:r>
          <w:rPr>
            <w:noProof/>
            <w:webHidden/>
          </w:rPr>
          <w:fldChar w:fldCharType="end"/>
        </w:r>
      </w:hyperlink>
    </w:p>
    <w:p w:rsidR="00884A67" w:rsidRDefault="00884A67">
      <w:pPr>
        <w:pStyle w:val="TOC1"/>
        <w:tabs>
          <w:tab w:val="left" w:pos="660"/>
          <w:tab w:val="right" w:leader="dot" w:pos="9016"/>
        </w:tabs>
        <w:rPr>
          <w:rFonts w:ascii="Calibri" w:hAnsi="Calibri"/>
          <w:noProof/>
          <w:sz w:val="22"/>
          <w:szCs w:val="22"/>
          <w:lang w:val="en-US" w:eastAsia="en-US"/>
        </w:rPr>
      </w:pPr>
      <w:hyperlink w:anchor="_Toc400700566" w:history="1">
        <w:r w:rsidRPr="00DA54F3">
          <w:rPr>
            <w:rStyle w:val="Hyperlink"/>
            <w:noProof/>
          </w:rPr>
          <w:t>10</w:t>
        </w:r>
        <w:r>
          <w:rPr>
            <w:rFonts w:ascii="Calibri" w:hAnsi="Calibri"/>
            <w:noProof/>
            <w:sz w:val="22"/>
            <w:szCs w:val="22"/>
            <w:lang w:val="en-US" w:eastAsia="en-US"/>
          </w:rPr>
          <w:tab/>
        </w:r>
        <w:r w:rsidRPr="00DA54F3">
          <w:rPr>
            <w:rStyle w:val="Hyperlink"/>
            <w:noProof/>
          </w:rPr>
          <w:t>Document Approval</w:t>
        </w:r>
        <w:r>
          <w:rPr>
            <w:noProof/>
            <w:webHidden/>
          </w:rPr>
          <w:tab/>
        </w:r>
        <w:r>
          <w:rPr>
            <w:noProof/>
            <w:webHidden/>
          </w:rPr>
          <w:fldChar w:fldCharType="begin"/>
        </w:r>
        <w:r>
          <w:rPr>
            <w:noProof/>
            <w:webHidden/>
          </w:rPr>
          <w:instrText xml:space="preserve"> PAGEREF _Toc400700566 \h </w:instrText>
        </w:r>
        <w:r>
          <w:rPr>
            <w:noProof/>
            <w:webHidden/>
          </w:rPr>
        </w:r>
        <w:r>
          <w:rPr>
            <w:noProof/>
            <w:webHidden/>
          </w:rPr>
          <w:fldChar w:fldCharType="separate"/>
        </w:r>
        <w:r>
          <w:rPr>
            <w:noProof/>
            <w:webHidden/>
          </w:rPr>
          <w:t>14</w:t>
        </w:r>
        <w:r>
          <w:rPr>
            <w:noProof/>
            <w:webHidden/>
          </w:rPr>
          <w:fldChar w:fldCharType="end"/>
        </w:r>
      </w:hyperlink>
    </w:p>
    <w:p w:rsidR="00884A67" w:rsidRDefault="00884A67">
      <w:r>
        <w:fldChar w:fldCharType="end"/>
      </w:r>
    </w:p>
    <w:p w:rsidR="00884A67" w:rsidRDefault="00884A67" w:rsidP="006B4BC6"/>
    <w:p w:rsidR="00884A67" w:rsidRDefault="00884A67" w:rsidP="00245D5A">
      <w:pPr>
        <w:pStyle w:val="TOC1"/>
        <w:tabs>
          <w:tab w:val="left" w:pos="400"/>
          <w:tab w:val="right" w:leader="dot" w:pos="9016"/>
        </w:tabs>
        <w:rPr>
          <w:rFonts w:ascii="Calibri" w:hAnsi="Calibri"/>
          <w:noProof/>
          <w:sz w:val="22"/>
          <w:szCs w:val="22"/>
        </w:rPr>
      </w:pPr>
      <w:r>
        <w:fldChar w:fldCharType="begin"/>
      </w:r>
      <w:r>
        <w:instrText xml:space="preserve"> TOC \o "1-1" \h \z \u </w:instrText>
      </w:r>
      <w:r>
        <w:fldChar w:fldCharType="separate"/>
      </w:r>
    </w:p>
    <w:p w:rsidR="00884A67" w:rsidRDefault="00884A67" w:rsidP="006B4BC6">
      <w:pPr>
        <w:tabs>
          <w:tab w:val="left" w:pos="720"/>
        </w:tabs>
      </w:pPr>
      <w:r>
        <w:fldChar w:fldCharType="end"/>
      </w:r>
    </w:p>
    <w:p w:rsidR="00884A67" w:rsidRDefault="00884A67" w:rsidP="006B4BC6">
      <w:pPr>
        <w:pStyle w:val="Subtitle"/>
      </w:pPr>
      <w:bookmarkStart w:id="0" w:name="_Toc254774974"/>
      <w:bookmarkStart w:id="1" w:name="_Toc363129632"/>
      <w:bookmarkStart w:id="2" w:name="_Toc231964769"/>
      <w:bookmarkStart w:id="3" w:name="_Toc263156583"/>
      <w:bookmarkStart w:id="4" w:name="_Toc411061526"/>
      <w:bookmarkStart w:id="5" w:name="_Toc411061673"/>
      <w:bookmarkStart w:id="6" w:name="_Toc68330890"/>
      <w:r>
        <w:t>D</w:t>
      </w:r>
      <w:r w:rsidRPr="00BC1E5A">
        <w:t>istribution List</w:t>
      </w:r>
      <w:bookmarkEnd w:id="0"/>
      <w:bookmarkEnd w:id="1"/>
    </w:p>
    <w:p w:rsidR="00884A67" w:rsidRPr="00BC1E5A" w:rsidRDefault="00884A67" w:rsidP="006B4BC6">
      <w:pPr>
        <w:rPr>
          <w:lang w:eastAsia="en-US"/>
        </w:rPr>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2552"/>
        <w:gridCol w:w="6520"/>
      </w:tblGrid>
      <w:tr w:rsidR="00884A67" w:rsidRPr="006B4BC6" w:rsidTr="00F6398F">
        <w:tc>
          <w:tcPr>
            <w:tcW w:w="2552" w:type="dxa"/>
            <w:shd w:val="pct10" w:color="auto" w:fill="auto"/>
          </w:tcPr>
          <w:p w:rsidR="00884A67" w:rsidRPr="002E798A" w:rsidRDefault="00884A67" w:rsidP="006B4BC6">
            <w:pPr>
              <w:pStyle w:val="TableHeading"/>
              <w:rPr>
                <w:rFonts w:cs="Times New Roman"/>
                <w:i/>
                <w:color w:val="auto"/>
                <w:lang w:val="en-GB" w:bidi="ar-SA"/>
              </w:rPr>
            </w:pPr>
            <w:r w:rsidRPr="002E798A">
              <w:rPr>
                <w:rFonts w:cs="Times New Roman"/>
                <w:i/>
                <w:color w:val="auto"/>
                <w:lang w:val="en-GB" w:bidi="ar-SA"/>
              </w:rPr>
              <w:t>Name</w:t>
            </w:r>
          </w:p>
        </w:tc>
        <w:tc>
          <w:tcPr>
            <w:tcW w:w="6520" w:type="dxa"/>
            <w:shd w:val="pct10" w:color="auto" w:fill="auto"/>
          </w:tcPr>
          <w:p w:rsidR="00884A67" w:rsidRPr="002E798A" w:rsidRDefault="00884A67" w:rsidP="006B4BC6">
            <w:pPr>
              <w:pStyle w:val="TableHeading"/>
              <w:rPr>
                <w:rFonts w:cs="Times New Roman"/>
                <w:i/>
                <w:color w:val="auto"/>
                <w:lang w:val="en-GB" w:bidi="ar-SA"/>
              </w:rPr>
            </w:pPr>
            <w:r w:rsidRPr="002E798A">
              <w:rPr>
                <w:rFonts w:cs="Times New Roman"/>
                <w:i/>
                <w:color w:val="auto"/>
                <w:lang w:val="en-GB" w:bidi="ar-SA"/>
              </w:rPr>
              <w:t>Title/Responsibility</w:t>
            </w:r>
          </w:p>
        </w:tc>
      </w:tr>
      <w:tr w:rsidR="00884A67" w:rsidRPr="006B4BC6" w:rsidTr="00F6398F">
        <w:tc>
          <w:tcPr>
            <w:tcW w:w="2552" w:type="dxa"/>
          </w:tcPr>
          <w:p w:rsidR="00884A67" w:rsidRPr="00D25ECD" w:rsidRDefault="00884A67" w:rsidP="00F6398F">
            <w:pPr>
              <w:pStyle w:val="TableContents"/>
              <w:jc w:val="left"/>
              <w:rPr>
                <w:rFonts w:ascii="Cambria" w:hAnsi="Cambria" w:cs="Arial"/>
                <w:sz w:val="22"/>
                <w:szCs w:val="22"/>
              </w:rPr>
            </w:pPr>
            <w:r w:rsidRPr="004A67EF">
              <w:rPr>
                <w:rFonts w:ascii="Cambria" w:hAnsi="Cambria" w:cs="Arial"/>
                <w:sz w:val="22"/>
                <w:szCs w:val="22"/>
              </w:rPr>
              <w:t>Jim Haywood</w:t>
            </w:r>
          </w:p>
        </w:tc>
        <w:tc>
          <w:tcPr>
            <w:tcW w:w="6520" w:type="dxa"/>
          </w:tcPr>
          <w:p w:rsidR="00884A67" w:rsidRPr="00D25ECD" w:rsidRDefault="00884A67" w:rsidP="00F6398F">
            <w:pPr>
              <w:pStyle w:val="TableContents"/>
              <w:jc w:val="left"/>
              <w:rPr>
                <w:rFonts w:ascii="Cambria" w:hAnsi="Cambria" w:cs="Arial"/>
                <w:sz w:val="22"/>
                <w:szCs w:val="22"/>
              </w:rPr>
            </w:pPr>
            <w:r>
              <w:rPr>
                <w:rFonts w:ascii="Cambria" w:hAnsi="Cambria" w:cs="Arial"/>
                <w:sz w:val="22"/>
                <w:szCs w:val="22"/>
              </w:rPr>
              <w:t>Product Manager</w:t>
            </w:r>
          </w:p>
        </w:tc>
      </w:tr>
      <w:tr w:rsidR="00884A67" w:rsidRPr="006B4BC6" w:rsidTr="00F6398F">
        <w:tc>
          <w:tcPr>
            <w:tcW w:w="2552" w:type="dxa"/>
          </w:tcPr>
          <w:p w:rsidR="00884A67" w:rsidRPr="00D25ECD" w:rsidRDefault="00884A67" w:rsidP="00F6398F">
            <w:pPr>
              <w:pStyle w:val="TableContents"/>
              <w:jc w:val="left"/>
              <w:rPr>
                <w:rFonts w:ascii="Cambria" w:hAnsi="Cambria" w:cs="Arial"/>
                <w:sz w:val="22"/>
                <w:szCs w:val="22"/>
              </w:rPr>
            </w:pPr>
            <w:r w:rsidRPr="004A67EF">
              <w:rPr>
                <w:rFonts w:ascii="Cambria" w:hAnsi="Cambria" w:cs="Arial"/>
                <w:sz w:val="22"/>
                <w:szCs w:val="22"/>
              </w:rPr>
              <w:t>Paul Smith-Shelton</w:t>
            </w:r>
          </w:p>
        </w:tc>
        <w:tc>
          <w:tcPr>
            <w:tcW w:w="6520" w:type="dxa"/>
          </w:tcPr>
          <w:p w:rsidR="00884A67" w:rsidRPr="00D25ECD" w:rsidRDefault="00884A67" w:rsidP="00F6398F">
            <w:pPr>
              <w:pStyle w:val="TableContents"/>
              <w:jc w:val="left"/>
              <w:rPr>
                <w:rFonts w:ascii="Cambria" w:hAnsi="Cambria" w:cs="Arial"/>
                <w:sz w:val="22"/>
                <w:szCs w:val="22"/>
              </w:rPr>
            </w:pPr>
            <w:r>
              <w:rPr>
                <w:rFonts w:ascii="Cambria" w:hAnsi="Cambria" w:cs="Arial"/>
                <w:sz w:val="22"/>
                <w:szCs w:val="22"/>
              </w:rPr>
              <w:t>Project Manager</w:t>
            </w:r>
          </w:p>
        </w:tc>
      </w:tr>
      <w:tr w:rsidR="00884A67" w:rsidRPr="006B4BC6" w:rsidTr="00F6398F">
        <w:tc>
          <w:tcPr>
            <w:tcW w:w="2552" w:type="dxa"/>
          </w:tcPr>
          <w:p w:rsidR="00884A67" w:rsidRPr="00D25ECD" w:rsidRDefault="00884A67" w:rsidP="00F6398F">
            <w:pPr>
              <w:pStyle w:val="TableContents"/>
              <w:jc w:val="left"/>
              <w:rPr>
                <w:rFonts w:ascii="Cambria" w:hAnsi="Cambria" w:cs="Arial"/>
                <w:sz w:val="22"/>
                <w:szCs w:val="22"/>
              </w:rPr>
            </w:pPr>
            <w:r>
              <w:rPr>
                <w:rFonts w:ascii="Cambria" w:hAnsi="Cambria" w:cs="Arial"/>
                <w:sz w:val="22"/>
                <w:szCs w:val="22"/>
              </w:rPr>
              <w:t>Rachel Warrington</w:t>
            </w:r>
          </w:p>
        </w:tc>
        <w:tc>
          <w:tcPr>
            <w:tcW w:w="6520" w:type="dxa"/>
          </w:tcPr>
          <w:p w:rsidR="00884A67" w:rsidRPr="00D25ECD" w:rsidRDefault="00884A67" w:rsidP="00F6398F">
            <w:pPr>
              <w:pStyle w:val="TableContents"/>
              <w:jc w:val="left"/>
              <w:rPr>
                <w:rFonts w:ascii="Cambria" w:hAnsi="Cambria" w:cs="Arial"/>
                <w:sz w:val="22"/>
                <w:szCs w:val="22"/>
              </w:rPr>
            </w:pPr>
            <w:r>
              <w:rPr>
                <w:rFonts w:ascii="Cambria" w:hAnsi="Cambria" w:cs="Arial"/>
                <w:sz w:val="22"/>
                <w:szCs w:val="22"/>
              </w:rPr>
              <w:t xml:space="preserve">Senior </w:t>
            </w:r>
            <w:r w:rsidRPr="00D25ECD">
              <w:rPr>
                <w:rFonts w:ascii="Cambria" w:hAnsi="Cambria" w:cs="Arial"/>
                <w:sz w:val="22"/>
                <w:szCs w:val="22"/>
              </w:rPr>
              <w:t>Test Manager</w:t>
            </w:r>
          </w:p>
        </w:tc>
      </w:tr>
      <w:tr w:rsidR="00884A67" w:rsidRPr="006B4BC6" w:rsidTr="00A7405B">
        <w:trPr>
          <w:trHeight w:val="281"/>
        </w:trPr>
        <w:tc>
          <w:tcPr>
            <w:tcW w:w="2552" w:type="dxa"/>
          </w:tcPr>
          <w:p w:rsidR="00884A67" w:rsidRDefault="00884A67" w:rsidP="00F6398F">
            <w:pPr>
              <w:pStyle w:val="TableContents"/>
              <w:jc w:val="left"/>
              <w:rPr>
                <w:rFonts w:ascii="Cambria" w:hAnsi="Cambria" w:cs="Arial"/>
                <w:sz w:val="22"/>
                <w:szCs w:val="22"/>
              </w:rPr>
            </w:pPr>
            <w:r w:rsidRPr="00CA6100">
              <w:rPr>
                <w:rFonts w:ascii="Cambria" w:hAnsi="Cambria" w:cs="Arial"/>
                <w:sz w:val="22"/>
                <w:szCs w:val="22"/>
              </w:rPr>
              <w:t>Juliet Dezille</w:t>
            </w:r>
          </w:p>
        </w:tc>
        <w:tc>
          <w:tcPr>
            <w:tcW w:w="6520" w:type="dxa"/>
          </w:tcPr>
          <w:p w:rsidR="00884A67" w:rsidRDefault="00884A67" w:rsidP="00F6398F">
            <w:pPr>
              <w:pStyle w:val="TableContents"/>
              <w:jc w:val="left"/>
              <w:rPr>
                <w:rFonts w:ascii="Cambria" w:hAnsi="Cambria" w:cs="Arial"/>
                <w:sz w:val="22"/>
                <w:szCs w:val="22"/>
              </w:rPr>
            </w:pPr>
            <w:r w:rsidRPr="004A67EF">
              <w:rPr>
                <w:rFonts w:ascii="Cambria" w:hAnsi="Cambria" w:cs="Arial"/>
                <w:sz w:val="22"/>
                <w:szCs w:val="22"/>
              </w:rPr>
              <w:t>Test Team Manager</w:t>
            </w:r>
          </w:p>
        </w:tc>
      </w:tr>
    </w:tbl>
    <w:p w:rsidR="00884A67" w:rsidRDefault="00884A67" w:rsidP="006B4BC6"/>
    <w:p w:rsidR="00884A67" w:rsidRPr="00BB5E6E" w:rsidRDefault="00884A67" w:rsidP="006B4BC6">
      <w:r w:rsidRPr="00BB5E6E">
        <w:t>This document and subsequent updates will be published on TFS in the following location:</w:t>
      </w:r>
    </w:p>
    <w:p w:rsidR="00884A67" w:rsidRPr="00D25ECD" w:rsidRDefault="00884A67" w:rsidP="006B4BC6">
      <w:r w:rsidRPr="00141FE2">
        <w:t>http://simsdocs/sites/SIMS7/SIMS7/Shared Documents/PRODUCT VIEW/Statutory Returns/</w:t>
      </w:r>
      <w:r w:rsidRPr="00EA3527">
        <w:t>Altair_Polaris Test Approach_Spring2015</w:t>
      </w:r>
    </w:p>
    <w:p w:rsidR="00884A67" w:rsidRDefault="00884A67" w:rsidP="006B4BC6"/>
    <w:p w:rsidR="00884A67" w:rsidRDefault="00884A67" w:rsidP="006B4BC6"/>
    <w:p w:rsidR="00884A67" w:rsidRDefault="00884A67" w:rsidP="006B4BC6"/>
    <w:p w:rsidR="00884A67" w:rsidRDefault="00884A67" w:rsidP="006B4BC6"/>
    <w:p w:rsidR="00884A67" w:rsidRDefault="00884A67" w:rsidP="006B4BC6"/>
    <w:p w:rsidR="00884A67" w:rsidRPr="00D25ECD" w:rsidRDefault="00884A67" w:rsidP="006B4BC6"/>
    <w:p w:rsidR="00884A67" w:rsidRDefault="00884A67" w:rsidP="006B4BC6">
      <w:pPr>
        <w:spacing w:after="200" w:line="276" w:lineRule="auto"/>
        <w:rPr>
          <w:b/>
          <w:bCs/>
          <w:color w:val="365F91"/>
          <w:sz w:val="28"/>
          <w:szCs w:val="28"/>
        </w:rPr>
      </w:pPr>
      <w:bookmarkStart w:id="7" w:name="_Toc231964772"/>
      <w:bookmarkStart w:id="8" w:name="_Toc263156584"/>
      <w:bookmarkStart w:id="9" w:name="_Toc363129633"/>
      <w:bookmarkStart w:id="10" w:name="_Toc499446530"/>
      <w:bookmarkEnd w:id="2"/>
      <w:bookmarkEnd w:id="3"/>
      <w:bookmarkEnd w:id="4"/>
      <w:bookmarkEnd w:id="5"/>
      <w:bookmarkEnd w:id="6"/>
      <w:r>
        <w:br w:type="page"/>
      </w:r>
    </w:p>
    <w:p w:rsidR="00884A67" w:rsidRDefault="00884A67" w:rsidP="006D00E5">
      <w:pPr>
        <w:pStyle w:val="Heading1"/>
        <w:numPr>
          <w:ilvl w:val="0"/>
          <w:numId w:val="0"/>
        </w:numPr>
      </w:pPr>
      <w:bookmarkStart w:id="11" w:name="_Introduction"/>
      <w:bookmarkStart w:id="12" w:name="_Toc378234033"/>
      <w:bookmarkStart w:id="13" w:name="_Toc378234186"/>
      <w:bookmarkStart w:id="14" w:name="_Toc378234226"/>
      <w:bookmarkStart w:id="15" w:name="_Toc378687669"/>
      <w:bookmarkStart w:id="16" w:name="_Toc378687741"/>
      <w:bookmarkStart w:id="17" w:name="_Toc378687900"/>
      <w:bookmarkStart w:id="18" w:name="_Toc400700528"/>
      <w:bookmarkEnd w:id="11"/>
      <w:r>
        <w:t xml:space="preserve">1 </w:t>
      </w:r>
      <w:r w:rsidRPr="00631C7A">
        <w:t>Introduction</w:t>
      </w:r>
      <w:bookmarkEnd w:id="7"/>
      <w:bookmarkEnd w:id="8"/>
      <w:bookmarkEnd w:id="9"/>
      <w:bookmarkEnd w:id="12"/>
      <w:bookmarkEnd w:id="13"/>
      <w:bookmarkEnd w:id="14"/>
      <w:bookmarkEnd w:id="15"/>
      <w:bookmarkEnd w:id="16"/>
      <w:bookmarkEnd w:id="17"/>
      <w:bookmarkEnd w:id="18"/>
    </w:p>
    <w:p w:rsidR="00884A67" w:rsidRDefault="00884A67" w:rsidP="006B4BC6"/>
    <w:p w:rsidR="00884A67" w:rsidRPr="00332FC3" w:rsidRDefault="00884A67" w:rsidP="001B1BA0">
      <w:pPr>
        <w:pStyle w:val="AdviceGuidance"/>
        <w:rPr>
          <w:color w:val="000000"/>
          <w:szCs w:val="20"/>
        </w:rPr>
      </w:pPr>
      <w:bookmarkStart w:id="19" w:name="_Toc263156585"/>
      <w:bookmarkStart w:id="20" w:name="sys_overview"/>
      <w:bookmarkStart w:id="21" w:name="_Toc363129634"/>
      <w:bookmarkStart w:id="22" w:name="_Toc378234034"/>
      <w:bookmarkStart w:id="23" w:name="_Toc378234187"/>
      <w:bookmarkStart w:id="24" w:name="_Toc378234227"/>
      <w:bookmarkEnd w:id="10"/>
      <w:r w:rsidRPr="00332FC3">
        <w:rPr>
          <w:color w:val="000000"/>
          <w:szCs w:val="20"/>
        </w:rPr>
        <w:t>The purpose of this document is to define the Approach, Resource and Plan for system testing throughout the construction and hardening phases. This approach also defines the work methods and identifies the testing environments, assumptions, risks and the constraints for testing.</w:t>
      </w:r>
    </w:p>
    <w:p w:rsidR="00884A67" w:rsidRDefault="00884A67" w:rsidP="006B4BC6">
      <w:pPr>
        <w:pStyle w:val="Heading1"/>
      </w:pPr>
      <w:bookmarkStart w:id="25" w:name="_Project_Overview"/>
      <w:bookmarkStart w:id="26" w:name="_Toc378687670"/>
      <w:bookmarkStart w:id="27" w:name="_Toc378687742"/>
      <w:bookmarkStart w:id="28" w:name="_Toc378687901"/>
      <w:bookmarkStart w:id="29" w:name="_Toc400700529"/>
      <w:bookmarkEnd w:id="25"/>
      <w:r>
        <w:t>Project</w:t>
      </w:r>
      <w:r w:rsidRPr="00631C7A">
        <w:t xml:space="preserve"> Overview</w:t>
      </w:r>
      <w:bookmarkEnd w:id="19"/>
      <w:bookmarkEnd w:id="20"/>
      <w:bookmarkEnd w:id="21"/>
      <w:bookmarkEnd w:id="22"/>
      <w:bookmarkEnd w:id="23"/>
      <w:bookmarkEnd w:id="24"/>
      <w:bookmarkEnd w:id="26"/>
      <w:bookmarkEnd w:id="27"/>
      <w:bookmarkEnd w:id="28"/>
      <w:bookmarkEnd w:id="29"/>
    </w:p>
    <w:p w:rsidR="00884A67" w:rsidRPr="00332FC3" w:rsidRDefault="00884A67" w:rsidP="00332FC3">
      <w:pPr>
        <w:pStyle w:val="AdviceGuidance"/>
        <w:rPr>
          <w:color w:val="000000"/>
          <w:szCs w:val="20"/>
        </w:rPr>
      </w:pPr>
    </w:p>
    <w:p w:rsidR="00884A67" w:rsidRPr="00B970F6" w:rsidRDefault="00884A67" w:rsidP="006B4BC6"/>
    <w:p w:rsidR="00884A67" w:rsidRDefault="00884A67" w:rsidP="006B4BC6">
      <w:pPr>
        <w:pStyle w:val="Heading2"/>
      </w:pPr>
      <w:bookmarkStart w:id="30" w:name="_Toc378234188"/>
      <w:bookmarkStart w:id="31" w:name="_Toc378687671"/>
      <w:bookmarkStart w:id="32" w:name="_Toc378687743"/>
      <w:bookmarkStart w:id="33" w:name="_Toc378687902"/>
      <w:bookmarkStart w:id="34" w:name="_Toc400700530"/>
      <w:bookmarkStart w:id="35" w:name="_Toc363129637"/>
      <w:r>
        <w:t>Project Methodology</w:t>
      </w:r>
      <w:bookmarkEnd w:id="30"/>
      <w:bookmarkEnd w:id="31"/>
      <w:bookmarkEnd w:id="32"/>
      <w:bookmarkEnd w:id="33"/>
      <w:bookmarkEnd w:id="34"/>
    </w:p>
    <w:p w:rsidR="00884A67" w:rsidRDefault="00884A67" w:rsidP="00B34CEE">
      <w:pPr>
        <w:pStyle w:val="AdviceGuidance"/>
        <w:rPr>
          <w:color w:val="000000"/>
          <w:szCs w:val="20"/>
        </w:rPr>
      </w:pPr>
    </w:p>
    <w:p w:rsidR="00884A67" w:rsidRPr="00332FC3" w:rsidRDefault="00884A67" w:rsidP="00B34CEE">
      <w:pPr>
        <w:pStyle w:val="AdviceGuidance"/>
        <w:rPr>
          <w:color w:val="000000"/>
          <w:szCs w:val="20"/>
        </w:rPr>
      </w:pPr>
      <w:r>
        <w:rPr>
          <w:color w:val="000000"/>
          <w:szCs w:val="20"/>
        </w:rPr>
        <w:t>STATs</w:t>
      </w:r>
      <w:r w:rsidRPr="00332FC3">
        <w:rPr>
          <w:color w:val="000000"/>
          <w:szCs w:val="20"/>
        </w:rPr>
        <w:t xml:space="preserve"> project will adapt the Agile methodology for the development in an incremental manner. The features will be prioritised (</w:t>
      </w:r>
      <w:smartTag w:uri="urn:schemas-microsoft-com:office:smarttags" w:element="place">
        <w:smartTag w:uri="urn:schemas-microsoft-com:office:smarttags" w:element="City">
          <w:r w:rsidRPr="00332FC3">
            <w:rPr>
              <w:color w:val="000000"/>
              <w:szCs w:val="20"/>
            </w:rPr>
            <w:t>MoSCoW</w:t>
          </w:r>
        </w:smartTag>
      </w:smartTag>
      <w:r w:rsidRPr="00332FC3">
        <w:rPr>
          <w:color w:val="000000"/>
          <w:szCs w:val="20"/>
        </w:rPr>
        <w:t xml:space="preserve">) and will form the product backlog. </w:t>
      </w:r>
      <w:r w:rsidRPr="002B6F6E">
        <w:rPr>
          <w:color w:val="000000"/>
          <w:szCs w:val="20"/>
        </w:rPr>
        <w:t xml:space="preserve">For the </w:t>
      </w:r>
      <w:r>
        <w:rPr>
          <w:color w:val="000000"/>
          <w:szCs w:val="20"/>
        </w:rPr>
        <w:t>Polaris and Altair</w:t>
      </w:r>
      <w:r w:rsidRPr="002B6F6E">
        <w:rPr>
          <w:color w:val="000000"/>
          <w:szCs w:val="20"/>
        </w:rPr>
        <w:t xml:space="preserve"> Team there is only capacity for ‘Must’</w:t>
      </w:r>
      <w:r>
        <w:rPr>
          <w:color w:val="000000"/>
          <w:szCs w:val="20"/>
        </w:rPr>
        <w:t xml:space="preserve"> </w:t>
      </w:r>
      <w:r w:rsidRPr="002B6F6E">
        <w:rPr>
          <w:color w:val="000000"/>
          <w:szCs w:val="20"/>
        </w:rPr>
        <w:t>stories.</w:t>
      </w:r>
    </w:p>
    <w:p w:rsidR="00884A67" w:rsidRPr="00332FC3" w:rsidRDefault="00884A67" w:rsidP="00B34CEE">
      <w:pPr>
        <w:pStyle w:val="AdviceGuidance"/>
        <w:rPr>
          <w:color w:val="000000"/>
          <w:szCs w:val="20"/>
        </w:rPr>
      </w:pPr>
    </w:p>
    <w:p w:rsidR="00884A67" w:rsidRDefault="00884A67" w:rsidP="00B34CEE">
      <w:pPr>
        <w:pStyle w:val="AdviceGuidance"/>
        <w:rPr>
          <w:color w:val="000000"/>
          <w:szCs w:val="20"/>
        </w:rPr>
      </w:pPr>
      <w:r w:rsidRPr="002B6F6E">
        <w:rPr>
          <w:color w:val="000000"/>
          <w:szCs w:val="20"/>
        </w:rPr>
        <w:t>The current methodology starts with a series of foundation meetings, followed by Refinement.</w:t>
      </w:r>
      <w:r>
        <w:rPr>
          <w:color w:val="000000"/>
          <w:szCs w:val="20"/>
        </w:rPr>
        <w:t xml:space="preserve"> Refinement</w:t>
      </w:r>
      <w:r w:rsidRPr="00332FC3">
        <w:rPr>
          <w:color w:val="000000"/>
          <w:szCs w:val="20"/>
        </w:rPr>
        <w:t xml:space="preserve"> sessions will be conducted by the </w:t>
      </w:r>
      <w:r>
        <w:rPr>
          <w:color w:val="000000"/>
          <w:szCs w:val="20"/>
        </w:rPr>
        <w:t>BA</w:t>
      </w:r>
      <w:r w:rsidRPr="00332FC3">
        <w:rPr>
          <w:color w:val="000000"/>
          <w:szCs w:val="20"/>
        </w:rPr>
        <w:t xml:space="preserve"> with the team to refine the </w:t>
      </w:r>
      <w:r>
        <w:rPr>
          <w:color w:val="000000"/>
          <w:szCs w:val="20"/>
        </w:rPr>
        <w:t xml:space="preserve">description and </w:t>
      </w:r>
      <w:r w:rsidRPr="00332FC3">
        <w:rPr>
          <w:color w:val="000000"/>
          <w:szCs w:val="20"/>
        </w:rPr>
        <w:t>acceptance criteria for the stories to be tested and to ensure all the team understand what is required.</w:t>
      </w:r>
    </w:p>
    <w:p w:rsidR="00884A67" w:rsidRDefault="00884A67" w:rsidP="00B34CEE">
      <w:pPr>
        <w:pStyle w:val="AdviceGuidance"/>
        <w:rPr>
          <w:color w:val="000000"/>
          <w:szCs w:val="20"/>
        </w:rPr>
      </w:pPr>
    </w:p>
    <w:p w:rsidR="00884A67" w:rsidRPr="00332FC3" w:rsidRDefault="00884A67" w:rsidP="008C7242">
      <w:pPr>
        <w:pStyle w:val="AdviceGuidance"/>
        <w:rPr>
          <w:color w:val="000000"/>
          <w:szCs w:val="20"/>
        </w:rPr>
      </w:pPr>
      <w:r w:rsidRPr="008C7242">
        <w:rPr>
          <w:color w:val="000000"/>
          <w:szCs w:val="20"/>
        </w:rPr>
        <w:t xml:space="preserve">The construction phase will be run across </w:t>
      </w:r>
      <w:r>
        <w:rPr>
          <w:color w:val="000000"/>
          <w:szCs w:val="20"/>
        </w:rPr>
        <w:t>six</w:t>
      </w:r>
      <w:r w:rsidRPr="008C7242">
        <w:rPr>
          <w:color w:val="000000"/>
          <w:szCs w:val="20"/>
        </w:rPr>
        <w:t xml:space="preserve"> sprints (</w:t>
      </w:r>
      <w:r>
        <w:rPr>
          <w:color w:val="000000"/>
          <w:szCs w:val="20"/>
        </w:rPr>
        <w:t xml:space="preserve">five sprints </w:t>
      </w:r>
      <w:r w:rsidRPr="008C7242">
        <w:rPr>
          <w:color w:val="000000"/>
          <w:szCs w:val="20"/>
        </w:rPr>
        <w:t>lasting two weeks</w:t>
      </w:r>
      <w:r>
        <w:rPr>
          <w:color w:val="000000"/>
          <w:szCs w:val="20"/>
        </w:rPr>
        <w:t xml:space="preserve"> and a final sixth sprint lasting one week</w:t>
      </w:r>
      <w:r w:rsidRPr="008C7242">
        <w:rPr>
          <w:color w:val="000000"/>
          <w:szCs w:val="20"/>
        </w:rPr>
        <w:t xml:space="preserve">) </w:t>
      </w:r>
      <w:r w:rsidRPr="00332FC3">
        <w:rPr>
          <w:color w:val="000000"/>
          <w:szCs w:val="20"/>
        </w:rPr>
        <w:t>with the intention of achieving working software which is ready to be shipped</w:t>
      </w:r>
      <w:r>
        <w:rPr>
          <w:color w:val="000000"/>
          <w:szCs w:val="20"/>
        </w:rPr>
        <w:t xml:space="preserve"> at the end of sixth Sprint</w:t>
      </w:r>
      <w:r w:rsidRPr="00332FC3">
        <w:rPr>
          <w:color w:val="000000"/>
          <w:szCs w:val="20"/>
        </w:rPr>
        <w:t>.</w:t>
      </w:r>
    </w:p>
    <w:p w:rsidR="00884A67" w:rsidRPr="00332FC3" w:rsidRDefault="00884A67" w:rsidP="00B34CEE">
      <w:pPr>
        <w:pStyle w:val="AdviceGuidance"/>
        <w:rPr>
          <w:color w:val="000000"/>
          <w:szCs w:val="20"/>
        </w:rPr>
      </w:pPr>
    </w:p>
    <w:p w:rsidR="00884A67" w:rsidRDefault="00884A67" w:rsidP="00B34CEE">
      <w:pPr>
        <w:pStyle w:val="AdviceGuidance"/>
        <w:rPr>
          <w:color w:val="000000"/>
          <w:szCs w:val="20"/>
        </w:rPr>
      </w:pPr>
      <w:r w:rsidRPr="00332FC3">
        <w:rPr>
          <w:color w:val="000000"/>
          <w:szCs w:val="20"/>
        </w:rPr>
        <w:t xml:space="preserve">Following the main construction phase a hardening sprint will be conducted. This sprint will focus on </w:t>
      </w:r>
      <w:r>
        <w:rPr>
          <w:color w:val="000000"/>
          <w:szCs w:val="20"/>
        </w:rPr>
        <w:t xml:space="preserve">defined </w:t>
      </w:r>
      <w:r w:rsidRPr="00332FC3">
        <w:rPr>
          <w:color w:val="000000"/>
          <w:szCs w:val="20"/>
        </w:rPr>
        <w:t>regression testing. Any outstanding P3 and P4 bugs that need to be fixed will be identified by BA and planned for development / test</w:t>
      </w:r>
      <w:r>
        <w:rPr>
          <w:color w:val="000000"/>
          <w:szCs w:val="20"/>
        </w:rPr>
        <w:t xml:space="preserve"> within this project phase.</w:t>
      </w:r>
    </w:p>
    <w:p w:rsidR="00884A67" w:rsidRDefault="00884A67" w:rsidP="00B34CEE">
      <w:pPr>
        <w:pStyle w:val="AdviceGuidance"/>
        <w:rPr>
          <w:color w:val="000000"/>
          <w:szCs w:val="20"/>
        </w:rPr>
      </w:pPr>
    </w:p>
    <w:p w:rsidR="00884A67" w:rsidRPr="00332FC3" w:rsidRDefault="00884A67" w:rsidP="00B34CEE">
      <w:pPr>
        <w:pStyle w:val="AdviceGuidance"/>
        <w:rPr>
          <w:color w:val="000000"/>
          <w:szCs w:val="20"/>
        </w:rPr>
      </w:pPr>
    </w:p>
    <w:p w:rsidR="00884A67" w:rsidRDefault="00884A67" w:rsidP="00325FF1">
      <w:pPr>
        <w:pStyle w:val="Heading2"/>
      </w:pPr>
      <w:bookmarkStart w:id="36" w:name="_Toc400700531"/>
      <w:r>
        <w:t>Test Approach for Manual Testing</w:t>
      </w:r>
      <w:bookmarkEnd w:id="36"/>
    </w:p>
    <w:p w:rsidR="00884A67" w:rsidRDefault="00884A67" w:rsidP="0007788F"/>
    <w:p w:rsidR="00884A67" w:rsidRDefault="00884A67" w:rsidP="00325FF1"/>
    <w:p w:rsidR="00884A67" w:rsidRDefault="00884A67" w:rsidP="000A5020">
      <w:pPr>
        <w:pStyle w:val="ListBullet"/>
      </w:pPr>
      <w:r>
        <w:tab/>
      </w:r>
      <w:r w:rsidRPr="00305E3A">
        <w:rPr>
          <w:b/>
        </w:rPr>
        <w:t>Refinement Session</w:t>
      </w:r>
      <w:r>
        <w:t xml:space="preserve">: Post Foundation, Refinement session for each story will be conducted by BA. </w:t>
      </w:r>
    </w:p>
    <w:p w:rsidR="00884A67" w:rsidRDefault="00884A67" w:rsidP="000A5020">
      <w:pPr>
        <w:pStyle w:val="ListBullet"/>
      </w:pPr>
      <w:r>
        <w:t xml:space="preserve">    </w:t>
      </w:r>
      <w:r w:rsidRPr="00305E3A">
        <w:rPr>
          <w:b/>
        </w:rPr>
        <w:t>Session Plan</w:t>
      </w:r>
      <w:r>
        <w:t>:  Testing team will prepare session plan only after the Refinement Session. Session Plan will be reviewed by Developer or BA.</w:t>
      </w:r>
    </w:p>
    <w:p w:rsidR="00884A67" w:rsidRDefault="00884A67" w:rsidP="000A5020">
      <w:pPr>
        <w:pStyle w:val="ListBullet"/>
      </w:pPr>
      <w:r>
        <w:t xml:space="preserve">    </w:t>
      </w:r>
      <w:r w:rsidRPr="00305E3A">
        <w:rPr>
          <w:b/>
        </w:rPr>
        <w:t>Session Execution</w:t>
      </w:r>
      <w:r>
        <w:t>: Session Plan must be reviewed and reworked before execution starts. T</w:t>
      </w:r>
      <w:r w:rsidRPr="00305E3A">
        <w:t>est execution task must be updated with documentation and evidence as test execution progresses</w:t>
      </w:r>
      <w:r>
        <w:t xml:space="preserve"> (</w:t>
      </w:r>
      <w:r w:rsidRPr="00112D26">
        <w:t>http://simsdocs/sites/SIMS7/SIMS7/Shared Documents/PROJECT VIEW/1 Statutory Returns/Spring 2015</w:t>
      </w:r>
      <w:r>
        <w:t>).</w:t>
      </w:r>
      <w:r w:rsidRPr="00305E3A">
        <w:rPr>
          <w:rFonts w:ascii="Calibri" w:hAnsi="Calibri"/>
        </w:rPr>
        <w:t xml:space="preserve"> </w:t>
      </w:r>
      <w:r w:rsidRPr="00305E3A">
        <w:t>Checklists, diagrams, metrics, test scenarios and mind maps are all evidence of testing coverage and must be linked to the tasks in TFS with any supporting screen shots and log files.</w:t>
      </w:r>
    </w:p>
    <w:p w:rsidR="00884A67" w:rsidRPr="00305E3A" w:rsidRDefault="00884A67" w:rsidP="00305E3A">
      <w:pPr>
        <w:jc w:val="both"/>
      </w:pPr>
    </w:p>
    <w:p w:rsidR="00884A67" w:rsidRPr="00305E3A" w:rsidRDefault="00884A67" w:rsidP="00305E3A">
      <w:pPr>
        <w:jc w:val="both"/>
      </w:pPr>
      <w:r>
        <w:tab/>
      </w:r>
      <w:r w:rsidRPr="00305E3A">
        <w:t>When defects are raised the following tasks are to be added to the bug in TFS</w:t>
      </w:r>
    </w:p>
    <w:p w:rsidR="00884A67" w:rsidRPr="00305E3A" w:rsidRDefault="00884A67" w:rsidP="00CA0468">
      <w:pPr>
        <w:pStyle w:val="ListParagraph"/>
        <w:numPr>
          <w:ilvl w:val="0"/>
          <w:numId w:val="12"/>
        </w:numPr>
        <w:jc w:val="both"/>
        <w:rPr>
          <w:rFonts w:ascii="Verdana" w:hAnsi="Verdana"/>
        </w:rPr>
      </w:pPr>
      <w:r w:rsidRPr="00305E3A">
        <w:rPr>
          <w:rFonts w:ascii="Verdana" w:hAnsi="Verdana"/>
        </w:rPr>
        <w:t>Rework task (to be assigned to the developer)</w:t>
      </w:r>
    </w:p>
    <w:p w:rsidR="00884A67" w:rsidRPr="00305E3A" w:rsidRDefault="00884A67" w:rsidP="00CA0468">
      <w:pPr>
        <w:pStyle w:val="ListParagraph"/>
        <w:numPr>
          <w:ilvl w:val="0"/>
          <w:numId w:val="12"/>
        </w:numPr>
        <w:jc w:val="both"/>
        <w:rPr>
          <w:rFonts w:ascii="Verdana" w:hAnsi="Verdana"/>
        </w:rPr>
      </w:pPr>
      <w:r w:rsidRPr="00305E3A">
        <w:rPr>
          <w:rFonts w:ascii="Verdana" w:hAnsi="Verdana"/>
        </w:rPr>
        <w:t>Retest Task – including re-test estimate</w:t>
      </w:r>
    </w:p>
    <w:p w:rsidR="00884A67" w:rsidRPr="00305E3A" w:rsidRDefault="00884A67" w:rsidP="00305E3A">
      <w:pPr>
        <w:pStyle w:val="ListParagraph"/>
        <w:jc w:val="both"/>
        <w:rPr>
          <w:rFonts w:ascii="Verdana" w:hAnsi="Verdana"/>
        </w:rPr>
      </w:pPr>
      <w:r w:rsidRPr="00305E3A">
        <w:rPr>
          <w:rFonts w:ascii="Verdana" w:hAnsi="Verdana"/>
        </w:rPr>
        <w:t>All P1/2 defects need to be closed bef</w:t>
      </w:r>
      <w:r>
        <w:rPr>
          <w:rFonts w:ascii="Verdana" w:hAnsi="Verdana"/>
        </w:rPr>
        <w:t>ore a story can move to Debrief</w:t>
      </w:r>
      <w:r w:rsidRPr="00305E3A">
        <w:rPr>
          <w:rFonts w:ascii="Verdana" w:hAnsi="Verdana"/>
        </w:rPr>
        <w:t>.</w:t>
      </w:r>
    </w:p>
    <w:p w:rsidR="00884A67" w:rsidRDefault="00884A67" w:rsidP="00305E3A">
      <w:pPr>
        <w:pStyle w:val="ListParagraph"/>
        <w:jc w:val="both"/>
        <w:rPr>
          <w:rFonts w:ascii="Verdana" w:hAnsi="Verdana"/>
        </w:rPr>
      </w:pPr>
      <w:r w:rsidRPr="00305E3A">
        <w:rPr>
          <w:rFonts w:ascii="Verdana" w:hAnsi="Verdana"/>
        </w:rPr>
        <w:t>All P3/4 defects need to be triaged by a Product Owner before/during Show &amp; Tell.</w:t>
      </w:r>
      <w:r>
        <w:rPr>
          <w:rFonts w:ascii="Verdana" w:hAnsi="Verdana"/>
        </w:rPr>
        <w:t xml:space="preserve"> Where the Product Owner identifies the bug must be fixed but can wait until hardening the iteration path will be updated to the hardening sprint. Where the Product Owner agrees the bug / feature can be delayed to a later release the bug will be copied to the bug backlog for progression.</w:t>
      </w:r>
    </w:p>
    <w:p w:rsidR="00884A67" w:rsidRDefault="00884A67" w:rsidP="00305E3A">
      <w:pPr>
        <w:pStyle w:val="ListBullet"/>
        <w:numPr>
          <w:ilvl w:val="0"/>
          <w:numId w:val="0"/>
        </w:numPr>
        <w:ind w:left="360"/>
      </w:pPr>
    </w:p>
    <w:p w:rsidR="00884A67" w:rsidRDefault="00884A67" w:rsidP="000A5020">
      <w:pPr>
        <w:pStyle w:val="ListBullet"/>
      </w:pPr>
      <w:r w:rsidRPr="00305E3A">
        <w:rPr>
          <w:b/>
        </w:rPr>
        <w:t>Session Debrief</w:t>
      </w:r>
      <w:r>
        <w:t>: Debriefs must be conducted at the end of Test Execution by Peer Tester/Test Lead.</w:t>
      </w:r>
    </w:p>
    <w:p w:rsidR="00884A67" w:rsidRDefault="00884A67" w:rsidP="000A5020">
      <w:pPr>
        <w:pStyle w:val="ListBullet"/>
      </w:pPr>
      <w:r w:rsidRPr="0007788F">
        <w:rPr>
          <w:b/>
        </w:rPr>
        <w:t>Show and Tell Session</w:t>
      </w:r>
      <w:r>
        <w:t xml:space="preserve">: Once </w:t>
      </w:r>
      <w:r w:rsidRPr="0007788F">
        <w:t>testers are happy that an acceptable level of confidence in the system has been achieved</w:t>
      </w:r>
      <w:r>
        <w:t>,</w:t>
      </w:r>
      <w:r w:rsidRPr="0007788F">
        <w:t xml:space="preserve"> a Show &amp; Tell is scheduled </w:t>
      </w:r>
      <w:r>
        <w:t>with the product owner and other stakeholders. The stakeholder list can be obtained from the Project Manager</w:t>
      </w:r>
      <w:r w:rsidRPr="0007788F">
        <w:t>. If all parties agree that quality and confidence in the software has been met, Product Owner can sign off / close the story</w:t>
      </w:r>
      <w:r>
        <w:t>.</w:t>
      </w:r>
    </w:p>
    <w:p w:rsidR="00884A67" w:rsidRPr="00325FF1" w:rsidRDefault="00884A67" w:rsidP="00325FF1"/>
    <w:p w:rsidR="00884A67" w:rsidRPr="00B34CEE" w:rsidRDefault="00884A67" w:rsidP="00B34CEE"/>
    <w:p w:rsidR="00884A67" w:rsidRDefault="00884A67" w:rsidP="0007788F">
      <w:pPr>
        <w:pStyle w:val="Heading2"/>
      </w:pPr>
      <w:bookmarkStart w:id="37" w:name="_Toc400700532"/>
      <w:r>
        <w:t>Test Approach for Automation:</w:t>
      </w:r>
      <w:bookmarkEnd w:id="37"/>
      <w:r>
        <w:t xml:space="preserve"> </w:t>
      </w:r>
    </w:p>
    <w:p w:rsidR="00884A67" w:rsidRDefault="00884A67" w:rsidP="00B9427C">
      <w:pPr>
        <w:ind w:left="720"/>
      </w:pPr>
    </w:p>
    <w:p w:rsidR="00884A67" w:rsidRPr="00B9427C" w:rsidRDefault="00884A67" w:rsidP="00B9427C">
      <w:pPr>
        <w:pStyle w:val="BodyText"/>
        <w:rPr>
          <w:rFonts w:ascii="Verdana" w:hAnsi="Verdana" w:cs="Arial"/>
          <w:i w:val="0"/>
          <w:color w:val="auto"/>
          <w:lang w:eastAsia="en-US"/>
        </w:rPr>
      </w:pPr>
      <w:r w:rsidRPr="00B9427C">
        <w:rPr>
          <w:rFonts w:ascii="Verdana" w:hAnsi="Verdana" w:cs="Arial"/>
          <w:i w:val="0"/>
          <w:color w:val="auto"/>
          <w:lang w:eastAsia="en-US"/>
        </w:rPr>
        <w:t xml:space="preserve">For the current release two </w:t>
      </w:r>
      <w:r w:rsidRPr="00DF35FB">
        <w:rPr>
          <w:rFonts w:ascii="Verdana" w:hAnsi="Verdana" w:cs="Arial"/>
          <w:i w:val="0"/>
          <w:color w:val="auto"/>
          <w:lang w:eastAsia="en-US"/>
        </w:rPr>
        <w:t xml:space="preserve">Polaris and Altair </w:t>
      </w:r>
      <w:r w:rsidRPr="00B9427C">
        <w:rPr>
          <w:rFonts w:ascii="Verdana" w:hAnsi="Verdana" w:cs="Arial"/>
          <w:i w:val="0"/>
          <w:color w:val="auto"/>
          <w:lang w:eastAsia="en-US"/>
        </w:rPr>
        <w:t xml:space="preserve">test </w:t>
      </w:r>
      <w:r>
        <w:rPr>
          <w:rFonts w:ascii="Verdana" w:hAnsi="Verdana" w:cs="Arial"/>
          <w:i w:val="0"/>
          <w:color w:val="auto"/>
          <w:lang w:eastAsia="en-US"/>
        </w:rPr>
        <w:t>resources</w:t>
      </w:r>
      <w:r w:rsidRPr="00B9427C">
        <w:rPr>
          <w:rFonts w:ascii="Verdana" w:hAnsi="Verdana" w:cs="Arial"/>
          <w:i w:val="0"/>
          <w:color w:val="auto"/>
          <w:lang w:eastAsia="en-US"/>
        </w:rPr>
        <w:t xml:space="preserve"> will be included for </w:t>
      </w:r>
      <w:r>
        <w:rPr>
          <w:rFonts w:ascii="Verdana" w:hAnsi="Verdana" w:cs="Arial"/>
          <w:i w:val="0"/>
          <w:color w:val="auto"/>
          <w:lang w:eastAsia="en-US"/>
        </w:rPr>
        <w:t>Automation Testing</w:t>
      </w:r>
      <w:r w:rsidRPr="00B9427C">
        <w:rPr>
          <w:rFonts w:ascii="Verdana" w:hAnsi="Verdana" w:cs="Arial"/>
          <w:i w:val="0"/>
          <w:color w:val="auto"/>
          <w:lang w:eastAsia="en-US"/>
        </w:rPr>
        <w:t>. There will be 20% of Total Test Effort utilisation/resource for these tasks</w:t>
      </w:r>
      <w:r>
        <w:rPr>
          <w:rFonts w:ascii="Verdana" w:hAnsi="Verdana" w:cs="Arial"/>
          <w:i w:val="0"/>
          <w:color w:val="auto"/>
          <w:lang w:eastAsia="en-US"/>
        </w:rPr>
        <w:t xml:space="preserve"> in this Release</w:t>
      </w:r>
      <w:r w:rsidRPr="00B9427C">
        <w:rPr>
          <w:rFonts w:ascii="Verdana" w:hAnsi="Verdana" w:cs="Arial"/>
          <w:i w:val="0"/>
          <w:color w:val="auto"/>
          <w:lang w:eastAsia="en-US"/>
        </w:rPr>
        <w:t>.</w:t>
      </w:r>
    </w:p>
    <w:p w:rsidR="00884A67" w:rsidRPr="00B9427C" w:rsidRDefault="00884A67" w:rsidP="00B9427C"/>
    <w:p w:rsidR="00884A67" w:rsidRDefault="00884A67" w:rsidP="0007788F"/>
    <w:p w:rsidR="00884A67" w:rsidRDefault="00884A67" w:rsidP="00944252">
      <w:pPr>
        <w:pStyle w:val="ListBullet"/>
        <w:numPr>
          <w:ilvl w:val="0"/>
          <w:numId w:val="0"/>
        </w:numPr>
        <w:ind w:left="360" w:hanging="360"/>
      </w:pPr>
    </w:p>
    <w:p w:rsidR="00884A67" w:rsidRDefault="00884A67" w:rsidP="00944252">
      <w:pPr>
        <w:pStyle w:val="ListBullet"/>
        <w:numPr>
          <w:ilvl w:val="0"/>
          <w:numId w:val="0"/>
        </w:numPr>
        <w:ind w:left="360"/>
      </w:pPr>
    </w:p>
    <w:p w:rsidR="00884A67" w:rsidRPr="0007788F" w:rsidRDefault="00884A67" w:rsidP="00BD232A">
      <w:pPr>
        <w:pStyle w:val="ListBullet"/>
        <w:rPr>
          <w:b/>
        </w:rPr>
      </w:pPr>
      <w:r w:rsidRPr="0007788F">
        <w:rPr>
          <w:b/>
        </w:rPr>
        <w:t xml:space="preserve">Creation of New Script: </w:t>
      </w:r>
      <w:r w:rsidRPr="00B9427C">
        <w:t>Automation script for new functionalities added will be created by Automation Team.</w:t>
      </w:r>
    </w:p>
    <w:p w:rsidR="00884A67" w:rsidRPr="0007788F" w:rsidRDefault="00884A67" w:rsidP="00BD232A">
      <w:pPr>
        <w:pStyle w:val="ListBullet"/>
        <w:rPr>
          <w:b/>
        </w:rPr>
      </w:pPr>
      <w:r w:rsidRPr="0007788F">
        <w:rPr>
          <w:b/>
        </w:rPr>
        <w:t>Update of existing scripts</w:t>
      </w:r>
      <w:r w:rsidRPr="00B9427C">
        <w:rPr>
          <w:b/>
        </w:rPr>
        <w:t xml:space="preserve">: </w:t>
      </w:r>
      <w:r w:rsidRPr="00B9427C">
        <w:t>Any change in the existing functionalities will be updated by Automation Team.</w:t>
      </w:r>
    </w:p>
    <w:p w:rsidR="00884A67" w:rsidRPr="00B9427C" w:rsidRDefault="00884A67" w:rsidP="00BD232A">
      <w:pPr>
        <w:pStyle w:val="ListBullet"/>
      </w:pPr>
      <w:r>
        <w:rPr>
          <w:b/>
        </w:rPr>
        <w:t xml:space="preserve">Identification of scenarios and impacted areas: </w:t>
      </w:r>
      <w:r w:rsidRPr="00B9427C">
        <w:t xml:space="preserve">Two </w:t>
      </w:r>
      <w:r>
        <w:t xml:space="preserve">Polaris and Altair </w:t>
      </w:r>
      <w:r w:rsidRPr="00B9427C">
        <w:t xml:space="preserve"> team members will identify the scenarios as well as impacted areas which needs to be  Automated for this release. </w:t>
      </w:r>
    </w:p>
    <w:p w:rsidR="00884A67" w:rsidRPr="00B9427C" w:rsidRDefault="00884A67" w:rsidP="00BD232A">
      <w:pPr>
        <w:pStyle w:val="ListBullet"/>
      </w:pPr>
      <w:r w:rsidRPr="003A2779">
        <w:rPr>
          <w:b/>
        </w:rPr>
        <w:t>Execution of Automat</w:t>
      </w:r>
      <w:r>
        <w:rPr>
          <w:b/>
        </w:rPr>
        <w:t>ion</w:t>
      </w:r>
      <w:r w:rsidRPr="003A2779">
        <w:rPr>
          <w:b/>
        </w:rPr>
        <w:t xml:space="preserve"> Scripts</w:t>
      </w:r>
      <w:r w:rsidRPr="00B9427C">
        <w:rPr>
          <w:b/>
        </w:rPr>
        <w:t xml:space="preserve">: </w:t>
      </w:r>
      <w:r w:rsidRPr="00B9427C">
        <w:t xml:space="preserve">Automation Scripts will be run by the </w:t>
      </w:r>
      <w:r>
        <w:t>Polaris and Altair</w:t>
      </w:r>
      <w:r w:rsidRPr="00B9427C">
        <w:t xml:space="preserve"> team</w:t>
      </w:r>
      <w:r>
        <w:t xml:space="preserve"> with support from the Automation Team</w:t>
      </w:r>
      <w:r w:rsidRPr="00B9427C">
        <w:t xml:space="preserve">. </w:t>
      </w:r>
    </w:p>
    <w:p w:rsidR="00884A67" w:rsidRDefault="00884A67" w:rsidP="00944252">
      <w:pPr>
        <w:pStyle w:val="ListBullet"/>
        <w:numPr>
          <w:ilvl w:val="0"/>
          <w:numId w:val="0"/>
        </w:numPr>
        <w:ind w:left="360"/>
      </w:pPr>
    </w:p>
    <w:p w:rsidR="00884A67" w:rsidRPr="00B9427C" w:rsidRDefault="00884A67" w:rsidP="00944252">
      <w:pPr>
        <w:pStyle w:val="ListBullet"/>
        <w:numPr>
          <w:ilvl w:val="0"/>
          <w:numId w:val="0"/>
        </w:numPr>
        <w:ind w:left="360"/>
      </w:pPr>
      <w:r>
        <w:t>Two days per Sprint will be used for Automation Testing.</w:t>
      </w:r>
    </w:p>
    <w:p w:rsidR="00884A67" w:rsidRDefault="00884A67" w:rsidP="006B4BC6">
      <w:pPr>
        <w:pStyle w:val="Heading1"/>
      </w:pPr>
      <w:bookmarkStart w:id="38" w:name="_Test_Coverage"/>
      <w:bookmarkStart w:id="39" w:name="_Toc378234035"/>
      <w:bookmarkStart w:id="40" w:name="_Toc378234190"/>
      <w:bookmarkStart w:id="41" w:name="_Toc378234228"/>
      <w:bookmarkStart w:id="42" w:name="_Toc378687673"/>
      <w:bookmarkStart w:id="43" w:name="_Toc378687745"/>
      <w:bookmarkStart w:id="44" w:name="_Toc378687904"/>
      <w:bookmarkStart w:id="45" w:name="_Toc400700533"/>
      <w:bookmarkStart w:id="46" w:name="_Toc363129638"/>
      <w:bookmarkEnd w:id="38"/>
      <w:r>
        <w:t>Test Coverage</w:t>
      </w:r>
      <w:bookmarkEnd w:id="39"/>
      <w:bookmarkEnd w:id="40"/>
      <w:bookmarkEnd w:id="41"/>
      <w:bookmarkEnd w:id="42"/>
      <w:bookmarkEnd w:id="43"/>
      <w:bookmarkEnd w:id="44"/>
      <w:bookmarkEnd w:id="45"/>
    </w:p>
    <w:p w:rsidR="00884A67" w:rsidRPr="00815910" w:rsidRDefault="00884A67" w:rsidP="006B4BC6">
      <w:pPr>
        <w:pStyle w:val="Heading2"/>
      </w:pPr>
      <w:bookmarkStart w:id="47" w:name="_Toc378234191"/>
      <w:bookmarkStart w:id="48" w:name="_Toc378687674"/>
      <w:bookmarkStart w:id="49" w:name="_Toc378687746"/>
      <w:bookmarkStart w:id="50" w:name="_Toc378687905"/>
      <w:bookmarkStart w:id="51" w:name="_Toc400700534"/>
      <w:r>
        <w:t>In Scope</w:t>
      </w:r>
      <w:bookmarkEnd w:id="46"/>
      <w:bookmarkEnd w:id="47"/>
      <w:bookmarkEnd w:id="48"/>
      <w:bookmarkEnd w:id="49"/>
      <w:bookmarkEnd w:id="50"/>
      <w:bookmarkEnd w:id="51"/>
    </w:p>
    <w:p w:rsidR="00884A67" w:rsidRDefault="00884A67" w:rsidP="006B4BC6">
      <w:pPr>
        <w:rPr>
          <w:lang w:eastAsia="en-US"/>
        </w:rPr>
      </w:pPr>
    </w:p>
    <w:p w:rsidR="00884A67" w:rsidRPr="0017734A" w:rsidRDefault="00884A67" w:rsidP="006B4BC6">
      <w:pPr>
        <w:rPr>
          <w:rFonts w:cs="Arial"/>
          <w:lang w:eastAsia="en-US"/>
        </w:rPr>
      </w:pPr>
    </w:p>
    <w:p w:rsidR="00884A67" w:rsidRPr="0017734A" w:rsidRDefault="00884A67" w:rsidP="0017734A">
      <w:pPr>
        <w:pStyle w:val="BodyText"/>
        <w:rPr>
          <w:rFonts w:ascii="Verdana" w:hAnsi="Verdana" w:cs="Arial"/>
          <w:i w:val="0"/>
          <w:color w:val="auto"/>
          <w:lang w:val="en-US" w:eastAsia="en-US"/>
        </w:rPr>
      </w:pPr>
      <w:r w:rsidRPr="00420202">
        <w:rPr>
          <w:rFonts w:ascii="Verdana" w:hAnsi="Verdana" w:cs="Arial"/>
          <w:i w:val="0"/>
          <w:color w:val="auto"/>
          <w:lang w:eastAsia="en-US"/>
        </w:rPr>
        <w:t xml:space="preserve">The main goal for the </w:t>
      </w:r>
      <w:r>
        <w:rPr>
          <w:rFonts w:ascii="Verdana" w:hAnsi="Verdana" w:cs="Arial"/>
          <w:i w:val="0"/>
          <w:color w:val="auto"/>
          <w:lang w:eastAsia="en-US"/>
        </w:rPr>
        <w:t>Spring</w:t>
      </w:r>
      <w:r w:rsidRPr="00420202">
        <w:rPr>
          <w:rFonts w:ascii="Verdana" w:hAnsi="Verdana" w:cs="Arial"/>
          <w:i w:val="0"/>
          <w:color w:val="auto"/>
          <w:lang w:eastAsia="en-US"/>
        </w:rPr>
        <w:t xml:space="preserve"> Release 201</w:t>
      </w:r>
      <w:r>
        <w:rPr>
          <w:rFonts w:ascii="Verdana" w:hAnsi="Verdana" w:cs="Arial"/>
          <w:i w:val="0"/>
          <w:color w:val="auto"/>
          <w:lang w:eastAsia="en-US"/>
        </w:rPr>
        <w:t>5</w:t>
      </w:r>
      <w:r w:rsidRPr="00420202">
        <w:rPr>
          <w:rFonts w:ascii="Verdana" w:hAnsi="Verdana" w:cs="Arial"/>
          <w:i w:val="0"/>
          <w:color w:val="auto"/>
          <w:lang w:eastAsia="en-US"/>
        </w:rPr>
        <w:t xml:space="preserve"> is to</w:t>
      </w:r>
      <w:r w:rsidRPr="0017734A">
        <w:rPr>
          <w:rFonts w:ascii="Verdana" w:hAnsi="Verdana" w:cs="Arial"/>
          <w:i w:val="0"/>
          <w:color w:val="auto"/>
          <w:lang w:eastAsia="en-US"/>
        </w:rPr>
        <w:t xml:space="preserve"> deliver changes in line with UK DfE statutory requirements</w:t>
      </w:r>
      <w:r>
        <w:rPr>
          <w:rFonts w:ascii="Verdana" w:hAnsi="Verdana" w:cs="Arial"/>
          <w:i w:val="0"/>
          <w:color w:val="auto"/>
          <w:lang w:val="en-US" w:eastAsia="en-US"/>
        </w:rPr>
        <w:t>.</w:t>
      </w:r>
      <w:del w:id="52" w:author="swapnalib" w:date="2014-10-21T09:32:00Z">
        <w:r w:rsidRPr="00420202" w:rsidDel="0017734A">
          <w:rPr>
            <w:rFonts w:ascii="Verdana" w:hAnsi="Verdana" w:cs="Arial"/>
            <w:i w:val="0"/>
            <w:color w:val="auto"/>
            <w:lang w:eastAsia="en-US"/>
          </w:rPr>
          <w:delText xml:space="preserve"> </w:delText>
        </w:r>
      </w:del>
    </w:p>
    <w:p w:rsidR="00884A67" w:rsidRPr="00550BDB" w:rsidRDefault="00884A67" w:rsidP="00550BDB"/>
    <w:p w:rsidR="00884A67" w:rsidRDefault="00884A67" w:rsidP="00BE3923">
      <w:pPr>
        <w:pStyle w:val="ListParagraph"/>
        <w:numPr>
          <w:ilvl w:val="0"/>
          <w:numId w:val="11"/>
        </w:numPr>
        <w:rPr>
          <w:rFonts w:ascii="Verdana" w:hAnsi="Verdana" w:cs="Arial"/>
          <w:lang w:eastAsia="en-US"/>
        </w:rPr>
      </w:pPr>
      <w:r w:rsidRPr="00550BDB">
        <w:rPr>
          <w:rFonts w:ascii="Verdana" w:hAnsi="Verdana" w:cs="Arial"/>
          <w:lang w:eastAsia="en-US"/>
        </w:rPr>
        <w:t>Functional Testing</w:t>
      </w:r>
      <w:r>
        <w:rPr>
          <w:rFonts w:ascii="Verdana" w:hAnsi="Verdana" w:cs="Arial"/>
          <w:lang w:eastAsia="en-US"/>
        </w:rPr>
        <w:t xml:space="preserve">: </w:t>
      </w:r>
    </w:p>
    <w:p w:rsidR="00884A67" w:rsidRDefault="00884A67" w:rsidP="00550BDB">
      <w:pPr>
        <w:pStyle w:val="ListParagraph"/>
        <w:ind w:left="1057"/>
        <w:rPr>
          <w:rFonts w:ascii="Verdana" w:hAnsi="Verdana" w:cs="Arial"/>
          <w:lang w:eastAsia="en-US"/>
        </w:rPr>
      </w:pPr>
    </w:p>
    <w:p w:rsidR="00884A67" w:rsidRDefault="00884A67" w:rsidP="00550BDB">
      <w:pPr>
        <w:pStyle w:val="ListParagraph"/>
        <w:ind w:left="1057"/>
        <w:rPr>
          <w:rFonts w:ascii="Verdana" w:hAnsi="Verdana" w:cs="Arial"/>
          <w:lang w:eastAsia="en-US"/>
        </w:rPr>
      </w:pPr>
      <w:r>
        <w:rPr>
          <w:rFonts w:ascii="Verdana" w:hAnsi="Verdana" w:cs="Arial"/>
          <w:lang w:eastAsia="en-US"/>
        </w:rPr>
        <w:t xml:space="preserve">Areas to be covered for Polaris: </w:t>
      </w:r>
    </w:p>
    <w:p w:rsidR="00884A67" w:rsidRDefault="00884A67" w:rsidP="004C24BD">
      <w:pPr>
        <w:pStyle w:val="ListParagraph"/>
        <w:numPr>
          <w:ilvl w:val="0"/>
          <w:numId w:val="13"/>
        </w:numPr>
        <w:rPr>
          <w:rFonts w:ascii="Verdana" w:hAnsi="Verdana"/>
        </w:rPr>
      </w:pPr>
      <w:r>
        <w:rPr>
          <w:rFonts w:ascii="Verdana" w:hAnsi="Verdana"/>
        </w:rPr>
        <w:t>School Census Summer 2015 (England)</w:t>
      </w:r>
    </w:p>
    <w:p w:rsidR="00884A67" w:rsidRDefault="00884A67" w:rsidP="004C24BD">
      <w:pPr>
        <w:pStyle w:val="ListParagraph"/>
        <w:numPr>
          <w:ilvl w:val="0"/>
          <w:numId w:val="13"/>
        </w:numPr>
        <w:rPr>
          <w:rFonts w:ascii="Verdana" w:hAnsi="Verdana"/>
        </w:rPr>
      </w:pPr>
      <w:r>
        <w:rPr>
          <w:rFonts w:ascii="Verdana" w:hAnsi="Verdana"/>
        </w:rPr>
        <w:t>Indy Admissions</w:t>
      </w:r>
    </w:p>
    <w:p w:rsidR="00884A67" w:rsidRDefault="00884A67" w:rsidP="004C24BD">
      <w:pPr>
        <w:pStyle w:val="ListParagraph"/>
        <w:numPr>
          <w:ilvl w:val="0"/>
          <w:numId w:val="13"/>
        </w:numPr>
        <w:rPr>
          <w:rFonts w:ascii="Verdana" w:hAnsi="Verdana"/>
        </w:rPr>
      </w:pPr>
      <w:r>
        <w:rPr>
          <w:rFonts w:ascii="Verdana" w:hAnsi="Verdana"/>
        </w:rPr>
        <w:t>Statutory Assessment for England, Wales, NI 2015</w:t>
      </w:r>
    </w:p>
    <w:p w:rsidR="00884A67" w:rsidRDefault="00884A67" w:rsidP="004C24BD">
      <w:pPr>
        <w:pStyle w:val="ListParagraph"/>
        <w:numPr>
          <w:ilvl w:val="0"/>
          <w:numId w:val="13"/>
        </w:numPr>
        <w:rPr>
          <w:rFonts w:ascii="Verdana" w:hAnsi="Verdana"/>
        </w:rPr>
      </w:pPr>
      <w:r w:rsidRPr="0093061E">
        <w:rPr>
          <w:rFonts w:ascii="Verdana" w:hAnsi="Verdana"/>
        </w:rPr>
        <w:t xml:space="preserve">Assessment- Statutory AComp changes to CTF flexible Assessment </w:t>
      </w:r>
      <w:r>
        <w:rPr>
          <w:rFonts w:ascii="Verdana" w:hAnsi="Verdana"/>
        </w:rPr>
        <w:t xml:space="preserve">      H</w:t>
      </w:r>
      <w:r w:rsidRPr="00DB39F8">
        <w:rPr>
          <w:rFonts w:ascii="Verdana" w:hAnsi="Verdana"/>
        </w:rPr>
        <w:t>andling.</w:t>
      </w:r>
    </w:p>
    <w:p w:rsidR="00884A67" w:rsidRDefault="00884A67" w:rsidP="00550BDB">
      <w:pPr>
        <w:pStyle w:val="ListParagraph"/>
        <w:ind w:left="1057"/>
        <w:rPr>
          <w:rFonts w:ascii="Verdana" w:hAnsi="Verdana"/>
        </w:rPr>
      </w:pPr>
      <w:r>
        <w:tab/>
      </w:r>
      <w:r w:rsidRPr="0093061E">
        <w:rPr>
          <w:rFonts w:ascii="Verdana" w:hAnsi="Verdana"/>
        </w:rPr>
        <w:t>Personnel changes for use in SWC 2015 (</w:t>
      </w:r>
      <w:smartTag w:uri="urn:schemas-microsoft-com:office:smarttags" w:element="country-region">
        <w:r w:rsidRPr="0093061E">
          <w:rPr>
            <w:rFonts w:ascii="Verdana" w:hAnsi="Verdana"/>
          </w:rPr>
          <w:t>England</w:t>
        </w:r>
      </w:smartTag>
      <w:r w:rsidRPr="0093061E">
        <w:rPr>
          <w:rFonts w:ascii="Verdana" w:hAnsi="Verdana"/>
        </w:rPr>
        <w:t xml:space="preserve"> and </w:t>
      </w:r>
      <w:smartTag w:uri="urn:schemas-microsoft-com:office:smarttags" w:element="place">
        <w:smartTag w:uri="urn:schemas-microsoft-com:office:smarttags" w:element="country-region">
          <w:r w:rsidRPr="0093061E">
            <w:rPr>
              <w:rFonts w:ascii="Verdana" w:hAnsi="Verdana"/>
            </w:rPr>
            <w:t>Wales</w:t>
          </w:r>
        </w:smartTag>
      </w:smartTag>
      <w:r w:rsidRPr="0093061E">
        <w:rPr>
          <w:rFonts w:ascii="Verdana" w:hAnsi="Verdana"/>
        </w:rPr>
        <w:t>)</w:t>
      </w:r>
    </w:p>
    <w:p w:rsidR="00884A67" w:rsidRDefault="00884A67" w:rsidP="004C24BD">
      <w:pPr>
        <w:pStyle w:val="ListParagraph"/>
        <w:numPr>
          <w:ilvl w:val="0"/>
          <w:numId w:val="14"/>
        </w:numPr>
        <w:rPr>
          <w:rFonts w:ascii="Verdana" w:hAnsi="Verdana"/>
        </w:rPr>
      </w:pPr>
      <w:r w:rsidRPr="0093061E">
        <w:rPr>
          <w:rFonts w:ascii="Verdana" w:hAnsi="Verdana"/>
        </w:rPr>
        <w:t>ISB/CBDS Spring Release 2015 (England, Wales and NI)</w:t>
      </w:r>
    </w:p>
    <w:p w:rsidR="00884A67" w:rsidRDefault="00884A67" w:rsidP="004C24BD">
      <w:pPr>
        <w:pStyle w:val="ListParagraph"/>
        <w:numPr>
          <w:ilvl w:val="0"/>
          <w:numId w:val="14"/>
        </w:numPr>
        <w:rPr>
          <w:rFonts w:ascii="Verdana" w:hAnsi="Verdana"/>
        </w:rPr>
      </w:pPr>
      <w:r w:rsidRPr="0093061E">
        <w:rPr>
          <w:rFonts w:ascii="Verdana" w:hAnsi="Verdana"/>
        </w:rPr>
        <w:t>Updates to File</w:t>
      </w:r>
      <w:r>
        <w:rPr>
          <w:rFonts w:ascii="Verdana" w:hAnsi="Verdana"/>
        </w:rPr>
        <w:t xml:space="preserve"> </w:t>
      </w:r>
      <w:r w:rsidRPr="0093061E">
        <w:rPr>
          <w:rFonts w:ascii="Verdana" w:hAnsi="Verdana"/>
        </w:rPr>
        <w:t>sets for the Spring Censuses 2015</w:t>
      </w:r>
    </w:p>
    <w:p w:rsidR="00884A67" w:rsidRDefault="00884A67" w:rsidP="00550BDB">
      <w:pPr>
        <w:pStyle w:val="ListParagraph"/>
        <w:ind w:left="1057"/>
        <w:rPr>
          <w:rFonts w:ascii="Verdana" w:hAnsi="Verdana"/>
        </w:rPr>
      </w:pPr>
    </w:p>
    <w:p w:rsidR="00884A67" w:rsidRDefault="00884A67" w:rsidP="0093061E">
      <w:pPr>
        <w:pStyle w:val="ListParagraph"/>
        <w:ind w:left="1057"/>
        <w:rPr>
          <w:rFonts w:ascii="Verdana" w:hAnsi="Verdana" w:cs="Arial"/>
          <w:lang w:eastAsia="en-US"/>
        </w:rPr>
      </w:pPr>
      <w:r>
        <w:rPr>
          <w:rFonts w:ascii="Verdana" w:hAnsi="Verdana" w:cs="Arial"/>
          <w:lang w:eastAsia="en-US"/>
        </w:rPr>
        <w:t xml:space="preserve">Areas to be covered for Altair: </w:t>
      </w:r>
    </w:p>
    <w:p w:rsidR="00884A67" w:rsidRDefault="00884A67" w:rsidP="004C24BD">
      <w:pPr>
        <w:pStyle w:val="ListParagraph"/>
        <w:numPr>
          <w:ilvl w:val="0"/>
          <w:numId w:val="15"/>
        </w:numPr>
        <w:rPr>
          <w:rFonts w:ascii="Verdana" w:hAnsi="Verdana"/>
        </w:rPr>
      </w:pPr>
      <w:r w:rsidRPr="0093061E">
        <w:rPr>
          <w:rFonts w:ascii="Verdana" w:hAnsi="Verdana"/>
        </w:rPr>
        <w:t>Course Management Spring Release 2015</w:t>
      </w:r>
    </w:p>
    <w:p w:rsidR="00884A67" w:rsidRDefault="00884A67" w:rsidP="004C24BD">
      <w:pPr>
        <w:pStyle w:val="ListParagraph"/>
        <w:numPr>
          <w:ilvl w:val="0"/>
          <w:numId w:val="15"/>
        </w:numPr>
        <w:rPr>
          <w:rFonts w:ascii="Verdana" w:hAnsi="Verdana"/>
        </w:rPr>
      </w:pPr>
      <w:r w:rsidRPr="0093061E">
        <w:rPr>
          <w:rFonts w:ascii="Verdana" w:hAnsi="Verdana"/>
        </w:rPr>
        <w:t>CTF 14 Spring Release 2015 (England, Wales and NI)</w:t>
      </w:r>
    </w:p>
    <w:p w:rsidR="00884A67" w:rsidRDefault="00884A67" w:rsidP="004C24BD">
      <w:pPr>
        <w:pStyle w:val="ListParagraph"/>
        <w:numPr>
          <w:ilvl w:val="0"/>
          <w:numId w:val="15"/>
        </w:numPr>
        <w:rPr>
          <w:rFonts w:ascii="Verdana" w:hAnsi="Verdana"/>
        </w:rPr>
      </w:pPr>
      <w:r w:rsidRPr="0093061E">
        <w:rPr>
          <w:rFonts w:ascii="Verdana" w:hAnsi="Verdana"/>
        </w:rPr>
        <w:t>Indy PPOD Ability to deal with Applications</w:t>
      </w:r>
    </w:p>
    <w:p w:rsidR="00884A67" w:rsidRDefault="00884A67" w:rsidP="004C24BD">
      <w:pPr>
        <w:pStyle w:val="ListParagraph"/>
        <w:numPr>
          <w:ilvl w:val="0"/>
          <w:numId w:val="15"/>
        </w:numPr>
        <w:rPr>
          <w:rFonts w:ascii="Verdana" w:hAnsi="Verdana"/>
        </w:rPr>
      </w:pPr>
      <w:r w:rsidRPr="0093061E">
        <w:rPr>
          <w:rFonts w:ascii="Verdana" w:hAnsi="Verdana"/>
        </w:rPr>
        <w:t>Attendance Collection 2015 (Wales)</w:t>
      </w:r>
    </w:p>
    <w:p w:rsidR="00884A67" w:rsidRDefault="00884A67" w:rsidP="004C24BD">
      <w:pPr>
        <w:pStyle w:val="ListParagraph"/>
        <w:numPr>
          <w:ilvl w:val="0"/>
          <w:numId w:val="15"/>
        </w:numPr>
        <w:rPr>
          <w:rFonts w:ascii="Verdana" w:hAnsi="Verdana"/>
        </w:rPr>
      </w:pPr>
      <w:r w:rsidRPr="0093061E">
        <w:rPr>
          <w:rFonts w:ascii="Verdana" w:hAnsi="Verdana"/>
        </w:rPr>
        <w:t>Update Personnel with the new national insurance tables</w:t>
      </w:r>
    </w:p>
    <w:p w:rsidR="00884A67" w:rsidRDefault="00884A67" w:rsidP="004C24BD">
      <w:pPr>
        <w:pStyle w:val="ListParagraph"/>
        <w:numPr>
          <w:ilvl w:val="0"/>
          <w:numId w:val="15"/>
        </w:numPr>
        <w:rPr>
          <w:rFonts w:ascii="Verdana" w:hAnsi="Verdana"/>
        </w:rPr>
      </w:pPr>
      <w:r w:rsidRPr="003F1BD4">
        <w:rPr>
          <w:rFonts w:ascii="Verdana" w:hAnsi="Verdana"/>
        </w:rPr>
        <w:t>Change of SIMS branding</w:t>
      </w:r>
    </w:p>
    <w:p w:rsidR="00884A67" w:rsidRDefault="00884A67" w:rsidP="004C24BD">
      <w:pPr>
        <w:pStyle w:val="ListParagraph"/>
        <w:numPr>
          <w:ilvl w:val="0"/>
          <w:numId w:val="15"/>
        </w:numPr>
        <w:rPr>
          <w:rFonts w:ascii="Verdana" w:hAnsi="Verdana"/>
        </w:rPr>
      </w:pPr>
      <w:r w:rsidRPr="003F1BD4">
        <w:rPr>
          <w:rFonts w:ascii="Verdana" w:hAnsi="Verdana"/>
        </w:rPr>
        <w:t>CTF Import - Specific CTF Issues</w:t>
      </w:r>
    </w:p>
    <w:p w:rsidR="00884A67" w:rsidRDefault="00884A67" w:rsidP="004C24BD">
      <w:pPr>
        <w:pStyle w:val="ListParagraph"/>
        <w:numPr>
          <w:ilvl w:val="0"/>
          <w:numId w:val="15"/>
        </w:numPr>
        <w:rPr>
          <w:rFonts w:ascii="Verdana" w:hAnsi="Verdana"/>
        </w:rPr>
      </w:pPr>
      <w:r w:rsidRPr="003F1BD4">
        <w:rPr>
          <w:rFonts w:ascii="Verdana" w:hAnsi="Verdana"/>
        </w:rPr>
        <w:t>CTF Import - Contact Matching (England, Wales and NI)</w:t>
      </w:r>
    </w:p>
    <w:p w:rsidR="00884A67" w:rsidRDefault="00884A67" w:rsidP="00550BDB">
      <w:pPr>
        <w:pStyle w:val="ListParagraph"/>
        <w:ind w:left="1057"/>
        <w:rPr>
          <w:rFonts w:ascii="Verdana" w:hAnsi="Verdana"/>
        </w:rPr>
      </w:pPr>
    </w:p>
    <w:p w:rsidR="00884A67" w:rsidRDefault="00884A67" w:rsidP="00C91B3B">
      <w:pPr>
        <w:pStyle w:val="ListParagraph"/>
        <w:ind w:left="1057"/>
        <w:rPr>
          <w:rFonts w:ascii="Verdana" w:hAnsi="Verdana" w:cs="Arial"/>
          <w:lang w:eastAsia="en-US"/>
        </w:rPr>
      </w:pPr>
    </w:p>
    <w:p w:rsidR="00884A67" w:rsidRPr="00DB39F8" w:rsidRDefault="00884A67" w:rsidP="00BE3923">
      <w:pPr>
        <w:pStyle w:val="ListParagraph"/>
        <w:numPr>
          <w:ilvl w:val="0"/>
          <w:numId w:val="11"/>
        </w:numPr>
        <w:rPr>
          <w:rFonts w:ascii="Verdana" w:hAnsi="Verdana"/>
        </w:rPr>
      </w:pPr>
      <w:r w:rsidRPr="00DB39F8">
        <w:rPr>
          <w:rFonts w:ascii="Verdana" w:hAnsi="Verdana"/>
        </w:rPr>
        <w:t xml:space="preserve">Non Functional Testing: NFRs (Performance and Security) for Stories will be identified during </w:t>
      </w:r>
      <w:r>
        <w:rPr>
          <w:rFonts w:ascii="Verdana" w:hAnsi="Verdana"/>
        </w:rPr>
        <w:t>r</w:t>
      </w:r>
      <w:r w:rsidRPr="00DB39F8">
        <w:rPr>
          <w:rFonts w:ascii="Verdana" w:hAnsi="Verdana"/>
        </w:rPr>
        <w:t>efinement Session</w:t>
      </w:r>
      <w:r>
        <w:rPr>
          <w:rFonts w:ascii="Verdana" w:hAnsi="Verdana"/>
        </w:rPr>
        <w:t>s</w:t>
      </w:r>
      <w:r w:rsidRPr="00DB39F8">
        <w:rPr>
          <w:rFonts w:ascii="Verdana" w:hAnsi="Verdana"/>
        </w:rPr>
        <w:t xml:space="preserve">. There are </w:t>
      </w:r>
      <w:r>
        <w:rPr>
          <w:rFonts w:ascii="Verdana" w:hAnsi="Verdana"/>
        </w:rPr>
        <w:t xml:space="preserve">currently </w:t>
      </w:r>
      <w:r w:rsidRPr="00DB39F8">
        <w:rPr>
          <w:rFonts w:ascii="Verdana" w:hAnsi="Verdana"/>
        </w:rPr>
        <w:t xml:space="preserve">no baseline to carry out this testing. Current approach is to inform Test Team Manager if any </w:t>
      </w:r>
      <w:r>
        <w:rPr>
          <w:rFonts w:ascii="Verdana" w:hAnsi="Verdana"/>
        </w:rPr>
        <w:t>unexpected behaviour</w:t>
      </w:r>
      <w:r w:rsidRPr="00DB39F8">
        <w:rPr>
          <w:rFonts w:ascii="Verdana" w:hAnsi="Verdana"/>
        </w:rPr>
        <w:t xml:space="preserve"> arises.</w:t>
      </w:r>
      <w:r>
        <w:rPr>
          <w:rFonts w:ascii="Verdana" w:hAnsi="Verdana"/>
        </w:rPr>
        <w:t xml:space="preserve"> </w:t>
      </w:r>
    </w:p>
    <w:p w:rsidR="00884A67" w:rsidRDefault="00884A67" w:rsidP="00430C26">
      <w:pPr>
        <w:pStyle w:val="ListParagraph"/>
        <w:rPr>
          <w:rFonts w:ascii="Verdana" w:hAnsi="Verdana"/>
        </w:rPr>
      </w:pPr>
    </w:p>
    <w:p w:rsidR="00884A67" w:rsidRPr="00233D38" w:rsidRDefault="00884A67" w:rsidP="00BE3923">
      <w:pPr>
        <w:pStyle w:val="ListParagraph"/>
        <w:numPr>
          <w:ilvl w:val="0"/>
          <w:numId w:val="11"/>
        </w:numPr>
      </w:pPr>
      <w:r>
        <w:rPr>
          <w:rFonts w:ascii="Verdana" w:hAnsi="Verdana"/>
        </w:rPr>
        <w:t xml:space="preserve">Automation Testing: </w:t>
      </w:r>
    </w:p>
    <w:p w:rsidR="00884A67" w:rsidRDefault="00884A67" w:rsidP="00233D38">
      <w:pPr>
        <w:pStyle w:val="ListParagraph"/>
        <w:ind w:left="1057"/>
        <w:rPr>
          <w:rFonts w:ascii="Verdana" w:hAnsi="Verdana" w:cs="Arial"/>
          <w:lang w:eastAsia="en-US"/>
        </w:rPr>
      </w:pPr>
    </w:p>
    <w:p w:rsidR="00884A67" w:rsidRDefault="00884A67" w:rsidP="00233D38">
      <w:pPr>
        <w:pStyle w:val="ListParagraph"/>
        <w:ind w:left="1057"/>
        <w:rPr>
          <w:rFonts w:ascii="Verdana" w:hAnsi="Verdana" w:cs="Arial"/>
          <w:lang w:eastAsia="en-US"/>
        </w:rPr>
      </w:pPr>
      <w:r>
        <w:rPr>
          <w:rFonts w:ascii="Verdana" w:hAnsi="Verdana" w:cs="Arial"/>
          <w:lang w:eastAsia="en-US"/>
        </w:rPr>
        <w:t xml:space="preserve">Areas to be covered: </w:t>
      </w:r>
    </w:p>
    <w:p w:rsidR="00884A67" w:rsidRDefault="00884A67" w:rsidP="004C24BD">
      <w:pPr>
        <w:pStyle w:val="BodyText"/>
        <w:numPr>
          <w:ilvl w:val="0"/>
          <w:numId w:val="18"/>
        </w:numPr>
        <w:rPr>
          <w:rFonts w:ascii="Verdana" w:hAnsi="Verdana" w:cs="Arial"/>
          <w:i w:val="0"/>
          <w:color w:val="auto"/>
          <w:lang w:eastAsia="en-US"/>
        </w:rPr>
      </w:pPr>
      <w:r>
        <w:rPr>
          <w:rFonts w:ascii="Verdana" w:hAnsi="Verdana" w:cs="Arial"/>
          <w:i w:val="0"/>
          <w:color w:val="auto"/>
          <w:lang w:eastAsia="en-US"/>
        </w:rPr>
        <w:t>School Census</w:t>
      </w:r>
    </w:p>
    <w:p w:rsidR="00884A67" w:rsidRDefault="00884A67" w:rsidP="004C24BD">
      <w:pPr>
        <w:pStyle w:val="BodyText"/>
        <w:numPr>
          <w:ilvl w:val="0"/>
          <w:numId w:val="18"/>
        </w:numPr>
        <w:rPr>
          <w:rFonts w:ascii="Verdana" w:hAnsi="Verdana" w:cs="Arial"/>
          <w:i w:val="0"/>
          <w:color w:val="auto"/>
          <w:lang w:eastAsia="en-US"/>
        </w:rPr>
      </w:pPr>
      <w:r>
        <w:rPr>
          <w:rFonts w:ascii="Verdana" w:hAnsi="Verdana" w:cs="Arial"/>
          <w:i w:val="0"/>
          <w:color w:val="auto"/>
          <w:lang w:eastAsia="en-US"/>
        </w:rPr>
        <w:t>CTF</w:t>
      </w:r>
    </w:p>
    <w:p w:rsidR="00884A67" w:rsidRDefault="00884A67" w:rsidP="004C24BD">
      <w:pPr>
        <w:pStyle w:val="BodyText"/>
        <w:numPr>
          <w:ilvl w:val="0"/>
          <w:numId w:val="18"/>
        </w:numPr>
        <w:rPr>
          <w:rFonts w:ascii="Verdana" w:hAnsi="Verdana" w:cs="Arial"/>
          <w:i w:val="0"/>
          <w:color w:val="auto"/>
          <w:lang w:eastAsia="en-US"/>
        </w:rPr>
      </w:pPr>
      <w:r>
        <w:rPr>
          <w:rFonts w:ascii="Verdana" w:hAnsi="Verdana" w:cs="Arial"/>
          <w:i w:val="0"/>
          <w:color w:val="auto"/>
          <w:lang w:eastAsia="en-US"/>
        </w:rPr>
        <w:t>DENI</w:t>
      </w:r>
      <w:r w:rsidRPr="00985D43">
        <w:rPr>
          <w:rFonts w:ascii="Verdana" w:hAnsi="Verdana" w:cs="Arial"/>
          <w:i w:val="0"/>
          <w:color w:val="auto"/>
          <w:lang w:eastAsia="en-US"/>
        </w:rPr>
        <w:t xml:space="preserve"> </w:t>
      </w:r>
    </w:p>
    <w:p w:rsidR="00884A67" w:rsidRDefault="00884A67" w:rsidP="004C24BD">
      <w:pPr>
        <w:pStyle w:val="BodyText"/>
        <w:ind w:left="360"/>
        <w:rPr>
          <w:rFonts w:ascii="Verdana" w:hAnsi="Verdana" w:cs="Arial"/>
          <w:i w:val="0"/>
          <w:color w:val="auto"/>
          <w:lang w:eastAsia="en-US"/>
        </w:rPr>
      </w:pPr>
    </w:p>
    <w:p w:rsidR="00884A67" w:rsidRPr="002915F5" w:rsidRDefault="00884A67" w:rsidP="00BE3923">
      <w:pPr>
        <w:pStyle w:val="ListParagraph"/>
        <w:numPr>
          <w:ilvl w:val="0"/>
          <w:numId w:val="11"/>
        </w:numPr>
        <w:rPr>
          <w:rFonts w:ascii="Verdana" w:hAnsi="Verdana"/>
        </w:rPr>
      </w:pPr>
      <w:r w:rsidRPr="002915F5">
        <w:rPr>
          <w:rFonts w:ascii="Verdana" w:hAnsi="Verdana"/>
        </w:rPr>
        <w:t xml:space="preserve">Retesting: </w:t>
      </w:r>
    </w:p>
    <w:p w:rsidR="00884A67" w:rsidRPr="002915F5" w:rsidRDefault="00884A67" w:rsidP="002915F5">
      <w:pPr>
        <w:pStyle w:val="BodyText"/>
        <w:ind w:left="720"/>
        <w:rPr>
          <w:rFonts w:ascii="Verdana" w:hAnsi="Verdana" w:cs="Arial"/>
          <w:i w:val="0"/>
          <w:color w:val="auto"/>
          <w:lang w:eastAsia="en-US"/>
        </w:rPr>
      </w:pPr>
    </w:p>
    <w:p w:rsidR="00884A67" w:rsidRPr="002915F5" w:rsidRDefault="00884A67" w:rsidP="002915F5">
      <w:pPr>
        <w:pStyle w:val="BodyText"/>
        <w:ind w:left="720"/>
        <w:rPr>
          <w:rFonts w:ascii="Verdana" w:hAnsi="Verdana" w:cs="Arial"/>
          <w:i w:val="0"/>
          <w:color w:val="auto"/>
          <w:lang w:eastAsia="en-US"/>
        </w:rPr>
      </w:pPr>
      <w:r>
        <w:rPr>
          <w:rFonts w:ascii="Verdana" w:hAnsi="Verdana" w:cs="Arial"/>
          <w:i w:val="0"/>
          <w:color w:val="auto"/>
          <w:lang w:eastAsia="en-US"/>
        </w:rPr>
        <w:t xml:space="preserve">     Areas to be covered</w:t>
      </w:r>
    </w:p>
    <w:p w:rsidR="00884A67" w:rsidRDefault="00884A67" w:rsidP="004C24BD">
      <w:pPr>
        <w:pStyle w:val="BodyText"/>
        <w:numPr>
          <w:ilvl w:val="0"/>
          <w:numId w:val="17"/>
        </w:numPr>
        <w:rPr>
          <w:rFonts w:ascii="Verdana" w:hAnsi="Verdana" w:cs="Arial"/>
          <w:i w:val="0"/>
          <w:color w:val="auto"/>
          <w:lang w:eastAsia="en-US"/>
        </w:rPr>
      </w:pPr>
      <w:r w:rsidRPr="002915F5">
        <w:rPr>
          <w:rFonts w:ascii="Verdana" w:hAnsi="Verdana"/>
          <w:i w:val="0"/>
          <w:color w:val="auto"/>
        </w:rPr>
        <w:t>Tests</w:t>
      </w:r>
      <w:r>
        <w:rPr>
          <w:rFonts w:ascii="Verdana" w:hAnsi="Verdana" w:cs="Arial"/>
          <w:i w:val="0"/>
          <w:color w:val="auto"/>
          <w:lang w:eastAsia="en-US"/>
        </w:rPr>
        <w:t xml:space="preserve"> the bug fixes for the reported defects and verify that the fixes satisfy </w:t>
      </w:r>
      <w:r>
        <w:rPr>
          <w:rFonts w:ascii="Verdana" w:hAnsi="Verdana" w:cs="Arial"/>
          <w:i w:val="0"/>
          <w:color w:val="auto"/>
          <w:lang w:eastAsia="en-US"/>
        </w:rPr>
        <w:tab/>
        <w:t>the specified requirements.</w:t>
      </w:r>
    </w:p>
    <w:p w:rsidR="00884A67" w:rsidRDefault="00884A67" w:rsidP="00233D38">
      <w:pPr>
        <w:pStyle w:val="BodyText"/>
        <w:ind w:left="720"/>
        <w:rPr>
          <w:rFonts w:ascii="Verdana" w:hAnsi="Verdana" w:cs="Arial"/>
          <w:i w:val="0"/>
          <w:color w:val="auto"/>
          <w:lang w:eastAsia="en-US"/>
        </w:rPr>
      </w:pPr>
    </w:p>
    <w:p w:rsidR="00884A67" w:rsidRPr="00233D38" w:rsidRDefault="00884A67" w:rsidP="00233D38">
      <w:pPr>
        <w:pStyle w:val="ListParagraph"/>
        <w:ind w:left="1057"/>
        <w:rPr>
          <w:rFonts w:ascii="Verdana" w:hAnsi="Verdana" w:cs="Arial"/>
          <w:lang w:eastAsia="en-US"/>
        </w:rPr>
      </w:pPr>
    </w:p>
    <w:p w:rsidR="00884A67" w:rsidRDefault="00884A67" w:rsidP="00233D38">
      <w:pPr>
        <w:pStyle w:val="ListParagraph"/>
        <w:ind w:left="1057"/>
      </w:pPr>
      <w:r>
        <w:rPr>
          <w:rFonts w:ascii="Verdana" w:hAnsi="Verdana"/>
        </w:rPr>
        <w:t xml:space="preserve"> </w:t>
      </w:r>
    </w:p>
    <w:p w:rsidR="00884A67" w:rsidRDefault="00884A67" w:rsidP="00550BDB">
      <w:pPr>
        <w:pStyle w:val="ListParagraph"/>
        <w:ind w:left="1057"/>
        <w:rPr>
          <w:rFonts w:ascii="Verdana" w:hAnsi="Verdana"/>
        </w:rPr>
      </w:pPr>
    </w:p>
    <w:p w:rsidR="00884A67" w:rsidRDefault="00884A67" w:rsidP="00550BDB">
      <w:pPr>
        <w:pStyle w:val="ListParagraph"/>
        <w:ind w:left="1057"/>
      </w:pPr>
      <w:r>
        <w:rPr>
          <w:rFonts w:ascii="Verdana" w:hAnsi="Verdana"/>
        </w:rPr>
        <w:tab/>
      </w:r>
    </w:p>
    <w:p w:rsidR="00884A67" w:rsidRPr="00550BDB" w:rsidRDefault="00884A67" w:rsidP="00550BDB">
      <w:pPr>
        <w:pStyle w:val="ListParagraph"/>
        <w:ind w:left="1057"/>
        <w:rPr>
          <w:rFonts w:ascii="Verdana" w:hAnsi="Verdana" w:cs="Arial"/>
          <w:lang w:eastAsia="en-US"/>
        </w:rPr>
      </w:pPr>
    </w:p>
    <w:p w:rsidR="00884A67" w:rsidRDefault="00884A67" w:rsidP="00B34CEE">
      <w:pPr>
        <w:pStyle w:val="BodyText"/>
        <w:rPr>
          <w:rFonts w:ascii="Verdana" w:hAnsi="Verdana" w:cs="Arial"/>
          <w:i w:val="0"/>
          <w:color w:val="auto"/>
          <w:lang w:eastAsia="en-US"/>
        </w:rPr>
      </w:pPr>
    </w:p>
    <w:p w:rsidR="00884A67" w:rsidRDefault="00884A67" w:rsidP="006B4BC6">
      <w:pPr>
        <w:pStyle w:val="Heading2"/>
      </w:pPr>
      <w:bookmarkStart w:id="53" w:name="_Toc363129639"/>
      <w:bookmarkStart w:id="54" w:name="_Toc378234192"/>
      <w:bookmarkStart w:id="55" w:name="_Toc378687675"/>
      <w:bookmarkStart w:id="56" w:name="_Toc378687747"/>
      <w:bookmarkStart w:id="57" w:name="_Toc378687906"/>
      <w:bookmarkStart w:id="58" w:name="_Toc400700535"/>
      <w:r>
        <w:t>Out of Scope</w:t>
      </w:r>
      <w:bookmarkEnd w:id="53"/>
      <w:bookmarkEnd w:id="54"/>
      <w:bookmarkEnd w:id="55"/>
      <w:bookmarkEnd w:id="56"/>
      <w:bookmarkEnd w:id="57"/>
      <w:bookmarkEnd w:id="58"/>
    </w:p>
    <w:p w:rsidR="00884A67" w:rsidRDefault="00884A67" w:rsidP="00B34CEE">
      <w:pPr>
        <w:rPr>
          <w:rFonts w:cs="Arial"/>
          <w:lang w:eastAsia="en-US"/>
        </w:rPr>
      </w:pPr>
      <w:bookmarkStart w:id="59" w:name="_Toc363129647"/>
    </w:p>
    <w:p w:rsidR="00884A67" w:rsidRDefault="00884A67" w:rsidP="00B34CEE">
      <w:pPr>
        <w:rPr>
          <w:rFonts w:cs="Arial"/>
          <w:lang w:eastAsia="en-US"/>
        </w:rPr>
      </w:pPr>
      <w:r w:rsidRPr="00C30A2A">
        <w:rPr>
          <w:rFonts w:cs="Arial"/>
          <w:lang w:eastAsia="en-US"/>
        </w:rPr>
        <w:t xml:space="preserve">The </w:t>
      </w:r>
      <w:r>
        <w:rPr>
          <w:rFonts w:cs="Arial"/>
          <w:lang w:eastAsia="en-US"/>
        </w:rPr>
        <w:t xml:space="preserve">project </w:t>
      </w:r>
      <w:r w:rsidRPr="00C30A2A">
        <w:rPr>
          <w:rFonts w:cs="Arial"/>
          <w:lang w:eastAsia="en-US"/>
        </w:rPr>
        <w:t xml:space="preserve">test team will not perform the following </w:t>
      </w:r>
      <w:r>
        <w:t>in the construction phase (including Hardening)</w:t>
      </w:r>
      <w:r w:rsidRPr="00C30A2A" w:rsidDel="0017734A">
        <w:rPr>
          <w:rFonts w:cs="Arial"/>
          <w:lang w:eastAsia="en-US"/>
        </w:rPr>
        <w:t xml:space="preserve"> </w:t>
      </w:r>
      <w:r w:rsidRPr="00AA0943">
        <w:rPr>
          <w:rFonts w:cs="Arial"/>
          <w:b/>
          <w:u w:val="single"/>
          <w:lang w:eastAsia="en-US"/>
        </w:rPr>
        <w:t>in this</w:t>
      </w:r>
      <w:r>
        <w:rPr>
          <w:rFonts w:cs="Arial"/>
          <w:lang w:eastAsia="en-US"/>
        </w:rPr>
        <w:t xml:space="preserve"> release</w:t>
      </w:r>
      <w:r w:rsidRPr="00C30A2A">
        <w:rPr>
          <w:rFonts w:cs="Arial"/>
          <w:lang w:eastAsia="en-US"/>
        </w:rPr>
        <w:t xml:space="preserve"> :-</w:t>
      </w:r>
    </w:p>
    <w:p w:rsidR="00884A67" w:rsidRDefault="00884A67" w:rsidP="00B34CEE">
      <w:pPr>
        <w:rPr>
          <w:rFonts w:cs="Arial"/>
          <w:lang w:eastAsia="en-US"/>
        </w:rPr>
      </w:pPr>
    </w:p>
    <w:p w:rsidR="00884A67" w:rsidRPr="00CF7453" w:rsidRDefault="00884A67" w:rsidP="00BE3923">
      <w:pPr>
        <w:pStyle w:val="BodyText"/>
        <w:numPr>
          <w:ilvl w:val="0"/>
          <w:numId w:val="10"/>
        </w:numPr>
        <w:rPr>
          <w:rFonts w:ascii="Verdana" w:hAnsi="Verdana" w:cs="Arial"/>
          <w:i w:val="0"/>
          <w:color w:val="auto"/>
          <w:lang w:eastAsia="en-US"/>
        </w:rPr>
      </w:pPr>
      <w:r w:rsidRPr="00CF7453">
        <w:rPr>
          <w:rFonts w:ascii="Verdana" w:hAnsi="Verdana" w:cs="Arial"/>
          <w:i w:val="0"/>
          <w:color w:val="auto"/>
          <w:lang w:eastAsia="en-US"/>
        </w:rPr>
        <w:t>Consolidated Integration Testing : Integration Testing will be carried out in RVT</w:t>
      </w:r>
      <w:r>
        <w:rPr>
          <w:rFonts w:ascii="Verdana" w:hAnsi="Verdana" w:cs="Arial"/>
          <w:i w:val="0"/>
          <w:color w:val="auto"/>
          <w:lang w:eastAsia="en-US"/>
        </w:rPr>
        <w:t>.</w:t>
      </w:r>
    </w:p>
    <w:p w:rsidR="00884A67" w:rsidRPr="00376A45" w:rsidRDefault="00884A67" w:rsidP="00BE3923">
      <w:pPr>
        <w:pStyle w:val="BodyText"/>
        <w:numPr>
          <w:ilvl w:val="0"/>
          <w:numId w:val="10"/>
        </w:numPr>
        <w:rPr>
          <w:rFonts w:ascii="Verdana" w:hAnsi="Verdana" w:cs="Arial"/>
          <w:i w:val="0"/>
          <w:color w:val="auto"/>
          <w:lang w:eastAsia="en-US"/>
        </w:rPr>
      </w:pPr>
      <w:r w:rsidRPr="00376A45">
        <w:rPr>
          <w:rFonts w:ascii="Verdana" w:hAnsi="Verdana" w:cs="Arial"/>
          <w:i w:val="0"/>
          <w:color w:val="auto"/>
          <w:lang w:eastAsia="en-US"/>
        </w:rPr>
        <w:t>Load Testing: Load Testing is not part of the scope</w:t>
      </w:r>
      <w:r>
        <w:rPr>
          <w:rFonts w:ascii="Verdana" w:hAnsi="Verdana" w:cs="Arial"/>
          <w:i w:val="0"/>
          <w:color w:val="auto"/>
          <w:lang w:eastAsia="en-US"/>
        </w:rPr>
        <w:t>.</w:t>
      </w:r>
    </w:p>
    <w:p w:rsidR="00884A67" w:rsidRPr="00CF7453" w:rsidRDefault="00884A67" w:rsidP="004F5B39">
      <w:pPr>
        <w:pStyle w:val="BodyText"/>
        <w:ind w:left="1080"/>
        <w:rPr>
          <w:rFonts w:ascii="Verdana" w:hAnsi="Verdana" w:cs="Arial"/>
          <w:i w:val="0"/>
          <w:color w:val="auto"/>
          <w:lang w:eastAsia="en-US"/>
        </w:rPr>
      </w:pPr>
    </w:p>
    <w:p w:rsidR="00884A67" w:rsidRPr="00493BA9" w:rsidRDefault="00884A67" w:rsidP="00493BA9">
      <w:pPr>
        <w:spacing w:after="200" w:line="276" w:lineRule="auto"/>
        <w:jc w:val="both"/>
        <w:rPr>
          <w:rFonts w:cs="Arial"/>
          <w:lang w:eastAsia="en-US"/>
        </w:rPr>
      </w:pPr>
      <w:r w:rsidRPr="00493BA9">
        <w:rPr>
          <w:rFonts w:cs="Arial"/>
          <w:lang w:eastAsia="en-US"/>
        </w:rPr>
        <w:t>Statutory Returns is primarily driven by school regions and phases. Individual schools upload their data to the government website. It is however not possible to conduct extensive testin</w:t>
      </w:r>
      <w:r>
        <w:rPr>
          <w:rFonts w:cs="Arial"/>
          <w:lang w:eastAsia="en-US"/>
        </w:rPr>
        <w:t>g within the timescale</w:t>
      </w:r>
      <w:r w:rsidRPr="00493BA9">
        <w:rPr>
          <w:rFonts w:cs="Arial"/>
          <w:lang w:eastAsia="en-US"/>
        </w:rPr>
        <w:t xml:space="preserve"> available. As a result scope of datasets to be tested will be identified within </w:t>
      </w:r>
      <w:r>
        <w:rPr>
          <w:rFonts w:cs="Arial"/>
          <w:lang w:eastAsia="en-US"/>
        </w:rPr>
        <w:t>refinement</w:t>
      </w:r>
      <w:r w:rsidRPr="00493BA9">
        <w:rPr>
          <w:rFonts w:cs="Arial"/>
          <w:lang w:eastAsia="en-US"/>
        </w:rPr>
        <w:t xml:space="preserve"> sessions. During </w:t>
      </w:r>
      <w:r>
        <w:rPr>
          <w:rFonts w:cs="Arial"/>
          <w:lang w:eastAsia="en-US"/>
        </w:rPr>
        <w:t>refinement</w:t>
      </w:r>
      <w:r w:rsidRPr="00493BA9">
        <w:rPr>
          <w:rFonts w:cs="Arial"/>
          <w:lang w:eastAsia="en-US"/>
        </w:rPr>
        <w:t xml:space="preserve"> key school phases will be identified for testing while other school phase testing will be pushed back into the Hardening phase or out of scope.</w:t>
      </w:r>
    </w:p>
    <w:p w:rsidR="00884A67" w:rsidRPr="00493BA9" w:rsidRDefault="00884A67" w:rsidP="00493BA9">
      <w:pPr>
        <w:spacing w:after="200" w:line="276" w:lineRule="auto"/>
        <w:jc w:val="both"/>
        <w:rPr>
          <w:rFonts w:cs="Arial"/>
          <w:lang w:eastAsia="en-US"/>
        </w:rPr>
      </w:pPr>
      <w:r w:rsidRPr="00493BA9">
        <w:rPr>
          <w:rFonts w:cs="Arial"/>
          <w:lang w:eastAsia="en-US"/>
        </w:rPr>
        <w:t>Release Verification Testing (RVT), User Acceptance Testing (UAT), Change Requests (CR’s) and Barriers to Release (BTR’s) are not part of this Test Approach as they fall outside</w:t>
      </w:r>
      <w:r>
        <w:rPr>
          <w:rFonts w:cs="Arial"/>
          <w:lang w:eastAsia="en-US"/>
        </w:rPr>
        <w:t xml:space="preserve"> the remit of system testing.</w:t>
      </w:r>
    </w:p>
    <w:p w:rsidR="00884A67" w:rsidRDefault="00884A67" w:rsidP="00B34CEE">
      <w:pPr>
        <w:pStyle w:val="Gravel1"/>
        <w:ind w:left="720"/>
        <w:rPr>
          <w:rFonts w:ascii="Calibri" w:hAnsi="Calibri" w:cs="Calibri"/>
        </w:rPr>
      </w:pPr>
    </w:p>
    <w:p w:rsidR="00884A67" w:rsidRDefault="00884A67" w:rsidP="00B34CEE">
      <w:pPr>
        <w:pStyle w:val="Gravel1"/>
        <w:ind w:left="720"/>
        <w:rPr>
          <w:rFonts w:ascii="Calibri" w:hAnsi="Calibri" w:cs="Calibri"/>
        </w:rPr>
      </w:pPr>
    </w:p>
    <w:p w:rsidR="00884A67" w:rsidRDefault="00884A67" w:rsidP="006B4BC6"/>
    <w:p w:rsidR="00884A67" w:rsidRDefault="00884A67" w:rsidP="006B4BC6">
      <w:pPr>
        <w:pStyle w:val="Heading2"/>
      </w:pPr>
      <w:bookmarkStart w:id="60" w:name="_Toc378234193"/>
      <w:bookmarkStart w:id="61" w:name="_Toc378687676"/>
      <w:bookmarkStart w:id="62" w:name="_Toc378687748"/>
      <w:bookmarkStart w:id="63" w:name="_Toc378687907"/>
      <w:bookmarkStart w:id="64" w:name="_Toc400700536"/>
      <w:bookmarkEnd w:id="59"/>
      <w:r>
        <w:t>Datasets to be used</w:t>
      </w:r>
      <w:bookmarkEnd w:id="60"/>
      <w:bookmarkEnd w:id="61"/>
      <w:bookmarkEnd w:id="62"/>
      <w:bookmarkEnd w:id="63"/>
      <w:bookmarkEnd w:id="64"/>
      <w:r>
        <w:t xml:space="preserve"> </w:t>
      </w:r>
    </w:p>
    <w:p w:rsidR="00884A67" w:rsidRPr="000D05F8" w:rsidRDefault="00884A67" w:rsidP="000D05F8"/>
    <w:p w:rsidR="00884A67" w:rsidRPr="000D05F8" w:rsidRDefault="00884A67" w:rsidP="000D05F8">
      <w:pPr>
        <w:rPr>
          <w:rFonts w:cs="Arial"/>
          <w:lang w:eastAsia="en-US"/>
        </w:rPr>
      </w:pPr>
      <w:r w:rsidRPr="000D05F8">
        <w:rPr>
          <w:rFonts w:cs="Arial"/>
          <w:lang w:eastAsia="en-US"/>
        </w:rPr>
        <w:t>Masked Datasets will be utilised, where possible. If masked datasets are deemed inappropriate for testing,</w:t>
      </w:r>
      <w:r>
        <w:rPr>
          <w:rFonts w:cs="Arial"/>
          <w:lang w:eastAsia="en-US"/>
        </w:rPr>
        <w:t xml:space="preserve"> t</w:t>
      </w:r>
      <w:r w:rsidRPr="000D05F8">
        <w:rPr>
          <w:rFonts w:cs="Arial"/>
          <w:lang w:eastAsia="en-US"/>
        </w:rPr>
        <w:t>raining dataset will be utilised.</w:t>
      </w:r>
      <w:r>
        <w:rPr>
          <w:rFonts w:cs="Arial"/>
          <w:lang w:eastAsia="en-US"/>
        </w:rPr>
        <w:t xml:space="preserve"> School Phases for different Regions will be decided during Refinement Sessions. </w:t>
      </w:r>
    </w:p>
    <w:p w:rsidR="00884A67" w:rsidRDefault="00884A67" w:rsidP="00BC6D4D">
      <w:pPr>
        <w:pStyle w:val="Heading2"/>
        <w:numPr>
          <w:ilvl w:val="0"/>
          <w:numId w:val="0"/>
        </w:numPr>
        <w:ind w:left="576"/>
      </w:pPr>
    </w:p>
    <w:p w:rsidR="00884A67" w:rsidRDefault="00884A67" w:rsidP="00BC6D4D">
      <w:pPr>
        <w:pStyle w:val="Heading2"/>
        <w:numPr>
          <w:ilvl w:val="0"/>
          <w:numId w:val="0"/>
        </w:numPr>
        <w:ind w:left="576"/>
      </w:pPr>
      <w:bookmarkStart w:id="65" w:name="_Toc400700537"/>
      <w:r>
        <w:t>Polaris</w:t>
      </w:r>
      <w:bookmarkEnd w:id="65"/>
      <w:r>
        <w:t xml:space="preserve"> </w:t>
      </w:r>
    </w:p>
    <w:p w:rsidR="00884A67" w:rsidRPr="00CF7453" w:rsidRDefault="00884A67" w:rsidP="00CF745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65"/>
        <w:gridCol w:w="3384"/>
        <w:gridCol w:w="2340"/>
      </w:tblGrid>
      <w:tr w:rsidR="00884A67" w:rsidTr="0025055D">
        <w:tc>
          <w:tcPr>
            <w:tcW w:w="1465" w:type="dxa"/>
            <w:shd w:val="clear" w:color="auto" w:fill="BFBFBF"/>
          </w:tcPr>
          <w:p w:rsidR="00884A67" w:rsidRPr="006C16BB" w:rsidRDefault="00884A67" w:rsidP="00CF7453">
            <w:pPr>
              <w:rPr>
                <w:b/>
              </w:rPr>
            </w:pPr>
            <w:r w:rsidRPr="006C16BB">
              <w:rPr>
                <w:b/>
              </w:rPr>
              <w:t>Epic Story ID</w:t>
            </w:r>
          </w:p>
        </w:tc>
        <w:tc>
          <w:tcPr>
            <w:tcW w:w="3384" w:type="dxa"/>
            <w:shd w:val="clear" w:color="auto" w:fill="BFBFBF"/>
          </w:tcPr>
          <w:p w:rsidR="00884A67" w:rsidRPr="006C16BB" w:rsidRDefault="00884A67" w:rsidP="00CF7453">
            <w:pPr>
              <w:rPr>
                <w:b/>
              </w:rPr>
            </w:pPr>
            <w:r w:rsidRPr="006C16BB">
              <w:rPr>
                <w:b/>
              </w:rPr>
              <w:t>Description</w:t>
            </w:r>
          </w:p>
        </w:tc>
        <w:tc>
          <w:tcPr>
            <w:tcW w:w="2340" w:type="dxa"/>
            <w:shd w:val="clear" w:color="auto" w:fill="BFBFBF"/>
          </w:tcPr>
          <w:p w:rsidR="00884A67" w:rsidRPr="006C16BB" w:rsidRDefault="00884A67" w:rsidP="00CF7453">
            <w:pPr>
              <w:rPr>
                <w:b/>
              </w:rPr>
            </w:pPr>
            <w:r w:rsidRPr="006C16BB">
              <w:rPr>
                <w:b/>
              </w:rPr>
              <w:t>Dataset</w:t>
            </w:r>
          </w:p>
        </w:tc>
      </w:tr>
      <w:tr w:rsidR="00884A67" w:rsidTr="00267E02">
        <w:tc>
          <w:tcPr>
            <w:tcW w:w="1465" w:type="dxa"/>
          </w:tcPr>
          <w:p w:rsidR="00884A67" w:rsidRDefault="00884A67" w:rsidP="00CF7453">
            <w:r>
              <w:t>60994</w:t>
            </w:r>
          </w:p>
        </w:tc>
        <w:tc>
          <w:tcPr>
            <w:tcW w:w="3384" w:type="dxa"/>
          </w:tcPr>
          <w:p w:rsidR="00884A67" w:rsidRDefault="00884A67" w:rsidP="00CF7453">
            <w:r w:rsidRPr="00BC6D4D">
              <w:t>EPIC: School Census Summer 2015 (England)</w:t>
            </w:r>
          </w:p>
        </w:tc>
        <w:tc>
          <w:tcPr>
            <w:tcW w:w="2340" w:type="dxa"/>
          </w:tcPr>
          <w:p w:rsidR="00884A67" w:rsidRDefault="00884A67" w:rsidP="00CF7453">
            <w:r>
              <w:t>English</w:t>
            </w:r>
          </w:p>
        </w:tc>
      </w:tr>
      <w:tr w:rsidR="00884A67" w:rsidTr="00267E02">
        <w:tc>
          <w:tcPr>
            <w:tcW w:w="1465" w:type="dxa"/>
          </w:tcPr>
          <w:p w:rsidR="00884A67" w:rsidRDefault="00884A67" w:rsidP="00A941EC">
            <w:r>
              <w:t>61068</w:t>
            </w:r>
          </w:p>
        </w:tc>
        <w:tc>
          <w:tcPr>
            <w:tcW w:w="3384" w:type="dxa"/>
          </w:tcPr>
          <w:p w:rsidR="00884A67" w:rsidRDefault="00884A67" w:rsidP="00CF7453">
            <w:r w:rsidRPr="00BC6D4D">
              <w:t>EPIC: Indy Admissions Changes</w:t>
            </w:r>
          </w:p>
        </w:tc>
        <w:tc>
          <w:tcPr>
            <w:tcW w:w="2340" w:type="dxa"/>
          </w:tcPr>
          <w:p w:rsidR="00884A67" w:rsidRDefault="00884A67" w:rsidP="00EF1B13">
            <w:r>
              <w:t xml:space="preserve">English </w:t>
            </w:r>
          </w:p>
        </w:tc>
      </w:tr>
      <w:tr w:rsidR="00884A67" w:rsidTr="00267E02">
        <w:tc>
          <w:tcPr>
            <w:tcW w:w="1465" w:type="dxa"/>
          </w:tcPr>
          <w:p w:rsidR="00884A67" w:rsidRDefault="00884A67" w:rsidP="00CF7453">
            <w:r>
              <w:t>61107</w:t>
            </w:r>
          </w:p>
        </w:tc>
        <w:tc>
          <w:tcPr>
            <w:tcW w:w="3384" w:type="dxa"/>
          </w:tcPr>
          <w:p w:rsidR="00884A67" w:rsidRDefault="00884A67" w:rsidP="00CF7453">
            <w:r w:rsidRPr="00BC6D4D">
              <w:t>EPIC: Assessment- Statutory Assessment Returns England 2015 updates</w:t>
            </w:r>
          </w:p>
        </w:tc>
        <w:tc>
          <w:tcPr>
            <w:tcW w:w="2340" w:type="dxa"/>
          </w:tcPr>
          <w:p w:rsidR="00884A67" w:rsidRDefault="00884A67" w:rsidP="00CF7453">
            <w:r>
              <w:t>English</w:t>
            </w:r>
          </w:p>
        </w:tc>
      </w:tr>
      <w:tr w:rsidR="00884A67" w:rsidTr="00267E02">
        <w:tc>
          <w:tcPr>
            <w:tcW w:w="1465" w:type="dxa"/>
          </w:tcPr>
          <w:p w:rsidR="00884A67" w:rsidRDefault="00884A67" w:rsidP="00CF7453">
            <w:r>
              <w:t>61108</w:t>
            </w:r>
          </w:p>
        </w:tc>
        <w:tc>
          <w:tcPr>
            <w:tcW w:w="3384" w:type="dxa"/>
          </w:tcPr>
          <w:p w:rsidR="00884A67" w:rsidRDefault="00884A67" w:rsidP="00CF7453">
            <w:r w:rsidRPr="00BC6D4D">
              <w:t>EPIC: Assessment- Statutory Assessment Returns Wales 2015 updates</w:t>
            </w:r>
          </w:p>
        </w:tc>
        <w:tc>
          <w:tcPr>
            <w:tcW w:w="2340" w:type="dxa"/>
          </w:tcPr>
          <w:p w:rsidR="00884A67" w:rsidRDefault="00884A67" w:rsidP="00CF7453">
            <w:r>
              <w:t>Wales</w:t>
            </w:r>
          </w:p>
        </w:tc>
      </w:tr>
      <w:tr w:rsidR="00884A67" w:rsidTr="00267E02">
        <w:tc>
          <w:tcPr>
            <w:tcW w:w="1465" w:type="dxa"/>
          </w:tcPr>
          <w:p w:rsidR="00884A67" w:rsidRDefault="00884A67" w:rsidP="00CF7453">
            <w:r>
              <w:t>61110</w:t>
            </w:r>
          </w:p>
        </w:tc>
        <w:tc>
          <w:tcPr>
            <w:tcW w:w="3384" w:type="dxa"/>
          </w:tcPr>
          <w:p w:rsidR="00884A67" w:rsidRDefault="00884A67" w:rsidP="00CF7453">
            <w:r w:rsidRPr="00BC6D4D">
              <w:t>EPIC: Assessment- Statutory Assessment Returns NI 2015 updates</w:t>
            </w:r>
          </w:p>
        </w:tc>
        <w:tc>
          <w:tcPr>
            <w:tcW w:w="2340" w:type="dxa"/>
          </w:tcPr>
          <w:p w:rsidR="00884A67" w:rsidRDefault="00884A67" w:rsidP="00CF7453">
            <w:r>
              <w:t>NI</w:t>
            </w:r>
          </w:p>
        </w:tc>
      </w:tr>
      <w:tr w:rsidR="00884A67" w:rsidTr="00267E02">
        <w:tc>
          <w:tcPr>
            <w:tcW w:w="1465" w:type="dxa"/>
          </w:tcPr>
          <w:p w:rsidR="00884A67" w:rsidRDefault="00884A67" w:rsidP="00CF7453">
            <w:r>
              <w:t>61111</w:t>
            </w:r>
          </w:p>
        </w:tc>
        <w:tc>
          <w:tcPr>
            <w:tcW w:w="3384" w:type="dxa"/>
          </w:tcPr>
          <w:p w:rsidR="00884A67" w:rsidRPr="00A941EC" w:rsidRDefault="00884A67" w:rsidP="00CF7453">
            <w:r w:rsidRPr="00BC6D4D">
              <w:t>EPIC: Assessment - EYFS KSWizard Individual Reports</w:t>
            </w:r>
          </w:p>
        </w:tc>
        <w:tc>
          <w:tcPr>
            <w:tcW w:w="2340" w:type="dxa"/>
          </w:tcPr>
          <w:p w:rsidR="00884A67" w:rsidRDefault="00884A67" w:rsidP="00CF7453">
            <w:r>
              <w:t>English</w:t>
            </w:r>
          </w:p>
        </w:tc>
      </w:tr>
      <w:tr w:rsidR="00884A67" w:rsidTr="00267E02">
        <w:tc>
          <w:tcPr>
            <w:tcW w:w="1465" w:type="dxa"/>
          </w:tcPr>
          <w:p w:rsidR="00884A67" w:rsidRDefault="00884A67" w:rsidP="00CF7453">
            <w:r>
              <w:t>61112</w:t>
            </w:r>
          </w:p>
        </w:tc>
        <w:tc>
          <w:tcPr>
            <w:tcW w:w="3384" w:type="dxa"/>
          </w:tcPr>
          <w:p w:rsidR="00884A67" w:rsidRPr="00A941EC" w:rsidRDefault="00884A67" w:rsidP="00CF7453">
            <w:r w:rsidRPr="00BC6D4D">
              <w:t>EPIC: Assessment- Statutory AComp changes to CTF flexible Assessment handling</w:t>
            </w:r>
          </w:p>
        </w:tc>
        <w:tc>
          <w:tcPr>
            <w:tcW w:w="2340" w:type="dxa"/>
          </w:tcPr>
          <w:p w:rsidR="00884A67" w:rsidRDefault="00884A67" w:rsidP="00CF7453">
            <w:r>
              <w:t>English</w:t>
            </w:r>
          </w:p>
        </w:tc>
      </w:tr>
      <w:tr w:rsidR="00884A67" w:rsidTr="00267E02">
        <w:tc>
          <w:tcPr>
            <w:tcW w:w="1465" w:type="dxa"/>
          </w:tcPr>
          <w:p w:rsidR="00884A67" w:rsidRDefault="00884A67" w:rsidP="00BC6D4D">
            <w:r>
              <w:t>61209</w:t>
            </w:r>
          </w:p>
        </w:tc>
        <w:tc>
          <w:tcPr>
            <w:tcW w:w="3384" w:type="dxa"/>
          </w:tcPr>
          <w:p w:rsidR="00884A67" w:rsidRPr="00A941EC" w:rsidRDefault="00884A67" w:rsidP="00CF7453">
            <w:r w:rsidRPr="00BC6D4D">
              <w:t>EPIC: Personnel changes for use in SWC 2015 (England and Wales)</w:t>
            </w:r>
          </w:p>
        </w:tc>
        <w:tc>
          <w:tcPr>
            <w:tcW w:w="2340" w:type="dxa"/>
          </w:tcPr>
          <w:p w:rsidR="00884A67" w:rsidRDefault="00884A67" w:rsidP="00CF7453">
            <w:r>
              <w:t>English and Wales</w:t>
            </w:r>
          </w:p>
        </w:tc>
      </w:tr>
      <w:tr w:rsidR="00884A67" w:rsidTr="00267E02">
        <w:tc>
          <w:tcPr>
            <w:tcW w:w="1465" w:type="dxa"/>
          </w:tcPr>
          <w:p w:rsidR="00884A67" w:rsidRDefault="00884A67" w:rsidP="00CF7453">
            <w:r>
              <w:t>61605</w:t>
            </w:r>
          </w:p>
        </w:tc>
        <w:tc>
          <w:tcPr>
            <w:tcW w:w="3384" w:type="dxa"/>
          </w:tcPr>
          <w:p w:rsidR="00884A67" w:rsidRPr="00A941EC" w:rsidRDefault="00884A67" w:rsidP="00CF7453">
            <w:r w:rsidRPr="00BC6D4D">
              <w:t>EPIC: ISB/CBDS Spring Release 2015 (England, Wales and NI)</w:t>
            </w:r>
          </w:p>
        </w:tc>
        <w:tc>
          <w:tcPr>
            <w:tcW w:w="2340" w:type="dxa"/>
          </w:tcPr>
          <w:p w:rsidR="00884A67" w:rsidRDefault="00884A67" w:rsidP="00CF7453">
            <w:r>
              <w:t>English, Wales and NI</w:t>
            </w:r>
          </w:p>
        </w:tc>
      </w:tr>
      <w:tr w:rsidR="00884A67" w:rsidTr="00BC6D4D">
        <w:trPr>
          <w:trHeight w:val="521"/>
        </w:trPr>
        <w:tc>
          <w:tcPr>
            <w:tcW w:w="1465" w:type="dxa"/>
          </w:tcPr>
          <w:p w:rsidR="00884A67" w:rsidRDefault="00884A67" w:rsidP="00CF7453">
            <w:r>
              <w:t>61606</w:t>
            </w:r>
          </w:p>
        </w:tc>
        <w:tc>
          <w:tcPr>
            <w:tcW w:w="3384" w:type="dxa"/>
          </w:tcPr>
          <w:p w:rsidR="00884A67" w:rsidRPr="00A941EC" w:rsidRDefault="00884A67" w:rsidP="00BC6D4D">
            <w:r w:rsidRPr="00BC6D4D">
              <w:t>EPIC: Updates to Filesets for the Spring Censuses 2015</w:t>
            </w:r>
          </w:p>
        </w:tc>
        <w:tc>
          <w:tcPr>
            <w:tcW w:w="2340" w:type="dxa"/>
          </w:tcPr>
          <w:p w:rsidR="00884A67" w:rsidRDefault="00884A67" w:rsidP="00CF7453">
            <w:r>
              <w:t>English</w:t>
            </w:r>
          </w:p>
        </w:tc>
      </w:tr>
    </w:tbl>
    <w:p w:rsidR="00884A67" w:rsidRPr="00B34CEE" w:rsidRDefault="00884A67" w:rsidP="00B34CEE"/>
    <w:p w:rsidR="00884A67" w:rsidRDefault="00884A67" w:rsidP="00BC6D4D">
      <w:pPr>
        <w:pStyle w:val="Heading2"/>
        <w:numPr>
          <w:ilvl w:val="0"/>
          <w:numId w:val="0"/>
        </w:numPr>
        <w:ind w:left="576"/>
      </w:pPr>
      <w:bookmarkStart w:id="66" w:name="_Toc400700538"/>
      <w:r>
        <w:t>Altair</w:t>
      </w:r>
      <w:bookmarkEnd w:id="66"/>
    </w:p>
    <w:p w:rsidR="00884A67" w:rsidRPr="00CF7453" w:rsidRDefault="00884A67" w:rsidP="00BC6D4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65"/>
        <w:gridCol w:w="3384"/>
        <w:gridCol w:w="2340"/>
      </w:tblGrid>
      <w:tr w:rsidR="00884A67" w:rsidTr="0025055D">
        <w:tc>
          <w:tcPr>
            <w:tcW w:w="1465" w:type="dxa"/>
            <w:shd w:val="clear" w:color="auto" w:fill="BFBFBF"/>
          </w:tcPr>
          <w:p w:rsidR="00884A67" w:rsidRPr="006C16BB" w:rsidRDefault="00884A67" w:rsidP="00BE3923">
            <w:pPr>
              <w:rPr>
                <w:b/>
              </w:rPr>
            </w:pPr>
            <w:r w:rsidRPr="006C16BB">
              <w:rPr>
                <w:b/>
              </w:rPr>
              <w:t>Epic Story ID</w:t>
            </w:r>
          </w:p>
        </w:tc>
        <w:tc>
          <w:tcPr>
            <w:tcW w:w="3384" w:type="dxa"/>
            <w:shd w:val="clear" w:color="auto" w:fill="BFBFBF"/>
          </w:tcPr>
          <w:p w:rsidR="00884A67" w:rsidRPr="006C16BB" w:rsidRDefault="00884A67" w:rsidP="00BE3923">
            <w:pPr>
              <w:rPr>
                <w:b/>
              </w:rPr>
            </w:pPr>
            <w:r w:rsidRPr="006C16BB">
              <w:rPr>
                <w:b/>
              </w:rPr>
              <w:t>Description</w:t>
            </w:r>
          </w:p>
        </w:tc>
        <w:tc>
          <w:tcPr>
            <w:tcW w:w="2340" w:type="dxa"/>
            <w:shd w:val="clear" w:color="auto" w:fill="BFBFBF"/>
          </w:tcPr>
          <w:p w:rsidR="00884A67" w:rsidRPr="006C16BB" w:rsidRDefault="00884A67" w:rsidP="00BE3923">
            <w:pPr>
              <w:rPr>
                <w:b/>
              </w:rPr>
            </w:pPr>
            <w:r w:rsidRPr="006C16BB">
              <w:rPr>
                <w:b/>
              </w:rPr>
              <w:t>Dataset</w:t>
            </w:r>
          </w:p>
        </w:tc>
      </w:tr>
      <w:tr w:rsidR="00884A67" w:rsidTr="00BE3923">
        <w:tc>
          <w:tcPr>
            <w:tcW w:w="1465" w:type="dxa"/>
          </w:tcPr>
          <w:p w:rsidR="00884A67" w:rsidRDefault="00884A67" w:rsidP="00BE3923">
            <w:r>
              <w:t>60295</w:t>
            </w:r>
          </w:p>
        </w:tc>
        <w:tc>
          <w:tcPr>
            <w:tcW w:w="3384" w:type="dxa"/>
          </w:tcPr>
          <w:p w:rsidR="00884A67" w:rsidRDefault="00884A67" w:rsidP="00BE3923">
            <w:r w:rsidRPr="00BC6D4D">
              <w:t>EPIC: Course Management Spring Release 2015</w:t>
            </w:r>
          </w:p>
        </w:tc>
        <w:tc>
          <w:tcPr>
            <w:tcW w:w="2340" w:type="dxa"/>
          </w:tcPr>
          <w:p w:rsidR="00884A67" w:rsidRDefault="00884A67" w:rsidP="00BE3923">
            <w:r>
              <w:t>English</w:t>
            </w:r>
          </w:p>
        </w:tc>
      </w:tr>
      <w:tr w:rsidR="00884A67" w:rsidTr="00BE3923">
        <w:tc>
          <w:tcPr>
            <w:tcW w:w="1465" w:type="dxa"/>
          </w:tcPr>
          <w:p w:rsidR="00884A67" w:rsidRDefault="00884A67" w:rsidP="00BE3923">
            <w:r>
              <w:t>61038</w:t>
            </w:r>
          </w:p>
        </w:tc>
        <w:tc>
          <w:tcPr>
            <w:tcW w:w="3384" w:type="dxa"/>
          </w:tcPr>
          <w:p w:rsidR="00884A67" w:rsidRDefault="00884A67" w:rsidP="00BE3923">
            <w:r w:rsidRPr="00BC6D4D">
              <w:t>EPIC: CTF 14 Spring Release 2015 (England, Wales and NI)</w:t>
            </w:r>
          </w:p>
        </w:tc>
        <w:tc>
          <w:tcPr>
            <w:tcW w:w="2340" w:type="dxa"/>
          </w:tcPr>
          <w:p w:rsidR="00884A67" w:rsidRDefault="00884A67" w:rsidP="00BE3923">
            <w:r>
              <w:t>English, Wales and NI</w:t>
            </w:r>
          </w:p>
        </w:tc>
      </w:tr>
      <w:tr w:rsidR="00884A67" w:rsidTr="00BE3923">
        <w:tc>
          <w:tcPr>
            <w:tcW w:w="1465" w:type="dxa"/>
          </w:tcPr>
          <w:p w:rsidR="00884A67" w:rsidRDefault="00884A67" w:rsidP="00EF1B13">
            <w:r>
              <w:t>61129</w:t>
            </w:r>
          </w:p>
        </w:tc>
        <w:tc>
          <w:tcPr>
            <w:tcW w:w="3384" w:type="dxa"/>
          </w:tcPr>
          <w:p w:rsidR="00884A67" w:rsidRDefault="00884A67" w:rsidP="00BE3923">
            <w:r w:rsidRPr="00EF1B13">
              <w:t>EPIC: Indy PPOD Ability to deal with Applications</w:t>
            </w:r>
          </w:p>
        </w:tc>
        <w:tc>
          <w:tcPr>
            <w:tcW w:w="2340" w:type="dxa"/>
          </w:tcPr>
          <w:p w:rsidR="00884A67" w:rsidRDefault="00884A67" w:rsidP="00BE3923">
            <w:r>
              <w:t>English</w:t>
            </w:r>
          </w:p>
        </w:tc>
      </w:tr>
      <w:tr w:rsidR="00884A67" w:rsidTr="00BE3923">
        <w:tc>
          <w:tcPr>
            <w:tcW w:w="1465" w:type="dxa"/>
          </w:tcPr>
          <w:p w:rsidR="00884A67" w:rsidRDefault="00884A67" w:rsidP="00BE3923">
            <w:r>
              <w:t>61183</w:t>
            </w:r>
          </w:p>
        </w:tc>
        <w:tc>
          <w:tcPr>
            <w:tcW w:w="3384" w:type="dxa"/>
          </w:tcPr>
          <w:p w:rsidR="00884A67" w:rsidRDefault="00884A67" w:rsidP="00BE3923">
            <w:r w:rsidRPr="00EF1B13">
              <w:t>EPIC: Attendance Collection 2015 (Wales)</w:t>
            </w:r>
          </w:p>
        </w:tc>
        <w:tc>
          <w:tcPr>
            <w:tcW w:w="2340" w:type="dxa"/>
          </w:tcPr>
          <w:p w:rsidR="00884A67" w:rsidRDefault="00884A67" w:rsidP="00BE3923">
            <w:r>
              <w:t>Wales</w:t>
            </w:r>
          </w:p>
        </w:tc>
      </w:tr>
      <w:tr w:rsidR="00884A67" w:rsidTr="00BE3923">
        <w:tc>
          <w:tcPr>
            <w:tcW w:w="1465" w:type="dxa"/>
          </w:tcPr>
          <w:p w:rsidR="00884A67" w:rsidRDefault="00884A67" w:rsidP="00BE3923">
            <w:r>
              <w:t>61607</w:t>
            </w:r>
          </w:p>
        </w:tc>
        <w:tc>
          <w:tcPr>
            <w:tcW w:w="3384" w:type="dxa"/>
          </w:tcPr>
          <w:p w:rsidR="00884A67" w:rsidRDefault="00884A67" w:rsidP="00BE3923">
            <w:r w:rsidRPr="00EF1B13">
              <w:t>EPIC: Update Personnel with the new national insurance tables</w:t>
            </w:r>
          </w:p>
        </w:tc>
        <w:tc>
          <w:tcPr>
            <w:tcW w:w="2340" w:type="dxa"/>
          </w:tcPr>
          <w:p w:rsidR="00884A67" w:rsidRDefault="00884A67" w:rsidP="00BE3923">
            <w:r>
              <w:t>English</w:t>
            </w:r>
          </w:p>
        </w:tc>
      </w:tr>
      <w:tr w:rsidR="00884A67" w:rsidTr="00BE3923">
        <w:tc>
          <w:tcPr>
            <w:tcW w:w="1465" w:type="dxa"/>
          </w:tcPr>
          <w:p w:rsidR="00884A67" w:rsidRDefault="00884A67" w:rsidP="00BE3923">
            <w:r>
              <w:t>61608</w:t>
            </w:r>
          </w:p>
        </w:tc>
        <w:tc>
          <w:tcPr>
            <w:tcW w:w="3384" w:type="dxa"/>
          </w:tcPr>
          <w:p w:rsidR="00884A67" w:rsidRPr="00A941EC" w:rsidRDefault="00884A67" w:rsidP="00BE3923">
            <w:r w:rsidRPr="00EF1B13">
              <w:t>EPIC: Change of SIMS branding</w:t>
            </w:r>
          </w:p>
        </w:tc>
        <w:tc>
          <w:tcPr>
            <w:tcW w:w="2340" w:type="dxa"/>
          </w:tcPr>
          <w:p w:rsidR="00884A67" w:rsidRDefault="00884A67" w:rsidP="00BE3923">
            <w:r>
              <w:t>English</w:t>
            </w:r>
          </w:p>
        </w:tc>
      </w:tr>
      <w:tr w:rsidR="00884A67" w:rsidTr="00BE3923">
        <w:tc>
          <w:tcPr>
            <w:tcW w:w="1465" w:type="dxa"/>
          </w:tcPr>
          <w:p w:rsidR="00884A67" w:rsidRDefault="00884A67" w:rsidP="00BE3923">
            <w:r>
              <w:t>61609</w:t>
            </w:r>
          </w:p>
        </w:tc>
        <w:tc>
          <w:tcPr>
            <w:tcW w:w="3384" w:type="dxa"/>
          </w:tcPr>
          <w:p w:rsidR="00884A67" w:rsidRPr="00A941EC" w:rsidRDefault="00884A67" w:rsidP="00BE3923">
            <w:r w:rsidRPr="00EF1B13">
              <w:t>EPIC: CTF Import - Specific CTF Issues</w:t>
            </w:r>
          </w:p>
        </w:tc>
        <w:tc>
          <w:tcPr>
            <w:tcW w:w="2340" w:type="dxa"/>
          </w:tcPr>
          <w:p w:rsidR="00884A67" w:rsidRDefault="00884A67" w:rsidP="00BE3923">
            <w:r>
              <w:t>English</w:t>
            </w:r>
          </w:p>
        </w:tc>
      </w:tr>
      <w:tr w:rsidR="00884A67" w:rsidTr="00BE3923">
        <w:tc>
          <w:tcPr>
            <w:tcW w:w="1465" w:type="dxa"/>
          </w:tcPr>
          <w:p w:rsidR="00884A67" w:rsidRDefault="00884A67" w:rsidP="00BE3923">
            <w:r>
              <w:t>61610</w:t>
            </w:r>
          </w:p>
        </w:tc>
        <w:tc>
          <w:tcPr>
            <w:tcW w:w="3384" w:type="dxa"/>
          </w:tcPr>
          <w:p w:rsidR="00884A67" w:rsidRPr="00A941EC" w:rsidRDefault="00884A67" w:rsidP="00BE3923">
            <w:r w:rsidRPr="00EF1B13">
              <w:t>EPIC: CTF Import - Contact Matching (England, Wales and NI)</w:t>
            </w:r>
          </w:p>
        </w:tc>
        <w:tc>
          <w:tcPr>
            <w:tcW w:w="2340" w:type="dxa"/>
          </w:tcPr>
          <w:p w:rsidR="00884A67" w:rsidRDefault="00884A67" w:rsidP="00BE3923">
            <w:r>
              <w:t>English, Wales and NI</w:t>
            </w:r>
          </w:p>
        </w:tc>
      </w:tr>
    </w:tbl>
    <w:p w:rsidR="00884A67" w:rsidRPr="00EF1B13" w:rsidRDefault="00884A67" w:rsidP="00EF1B13"/>
    <w:p w:rsidR="00884A67" w:rsidRDefault="00884A67" w:rsidP="00B34CEE">
      <w:pPr>
        <w:pStyle w:val="BodyText"/>
        <w:rPr>
          <w:rFonts w:ascii="Verdana" w:hAnsi="Verdana" w:cs="Arial"/>
          <w:i w:val="0"/>
          <w:color w:val="auto"/>
        </w:rPr>
      </w:pPr>
    </w:p>
    <w:p w:rsidR="00884A67" w:rsidRDefault="00884A67" w:rsidP="006B4BC6"/>
    <w:p w:rsidR="00884A67" w:rsidRDefault="00884A67" w:rsidP="006B4BC6">
      <w:pPr>
        <w:pStyle w:val="Heading2"/>
      </w:pPr>
      <w:bookmarkStart w:id="67" w:name="_Toc378234194"/>
      <w:bookmarkStart w:id="68" w:name="_Toc378687677"/>
      <w:bookmarkStart w:id="69" w:name="_Toc378687749"/>
      <w:bookmarkStart w:id="70" w:name="_Toc378687908"/>
      <w:bookmarkStart w:id="71" w:name="_Toc400700539"/>
      <w:r>
        <w:t xml:space="preserve">Environments to be </w:t>
      </w:r>
      <w:bookmarkEnd w:id="67"/>
      <w:bookmarkEnd w:id="68"/>
      <w:bookmarkEnd w:id="69"/>
      <w:bookmarkEnd w:id="70"/>
      <w:bookmarkEnd w:id="71"/>
      <w:r>
        <w:t>tested against</w:t>
      </w:r>
    </w:p>
    <w:p w:rsidR="00884A67" w:rsidRPr="00B34CEE" w:rsidRDefault="00884A67" w:rsidP="00B34CEE"/>
    <w:p w:rsidR="00884A67" w:rsidRPr="00B34CEE" w:rsidRDefault="00884A67" w:rsidP="00B34CEE">
      <w:pPr>
        <w:rPr>
          <w:lang w:eastAsia="en-US"/>
        </w:rPr>
      </w:pPr>
    </w:p>
    <w:p w:rsidR="00884A67" w:rsidRPr="004525AD" w:rsidRDefault="00884A67" w:rsidP="00BE3923">
      <w:pPr>
        <w:pStyle w:val="ListParagraph"/>
        <w:numPr>
          <w:ilvl w:val="0"/>
          <w:numId w:val="6"/>
        </w:numPr>
        <w:rPr>
          <w:rFonts w:ascii="Verdana" w:hAnsi="Verdana" w:cs="Arial"/>
        </w:rPr>
      </w:pPr>
      <w:r w:rsidRPr="004525AD">
        <w:rPr>
          <w:rFonts w:ascii="Verdana" w:hAnsi="Verdana"/>
        </w:rPr>
        <w:t xml:space="preserve">The system testing will be carried out on a </w:t>
      </w:r>
      <w:r>
        <w:rPr>
          <w:rFonts w:ascii="Verdana" w:hAnsi="Verdana"/>
        </w:rPr>
        <w:t xml:space="preserve">Windows 7 and </w:t>
      </w:r>
      <w:r w:rsidRPr="004525AD">
        <w:rPr>
          <w:rFonts w:ascii="Verdana" w:hAnsi="Verdana"/>
        </w:rPr>
        <w:t>SQL Server 20</w:t>
      </w:r>
      <w:r>
        <w:rPr>
          <w:rFonts w:ascii="Verdana" w:hAnsi="Verdana"/>
        </w:rPr>
        <w:t>08 R2</w:t>
      </w:r>
      <w:r w:rsidRPr="004525AD">
        <w:rPr>
          <w:rFonts w:ascii="Verdana" w:hAnsi="Verdana"/>
        </w:rPr>
        <w:t xml:space="preserve"> for </w:t>
      </w:r>
      <w:r>
        <w:rPr>
          <w:rFonts w:ascii="Verdana" w:hAnsi="Verdana"/>
        </w:rPr>
        <w:t>all the Regions</w:t>
      </w:r>
      <w:r w:rsidRPr="004525AD">
        <w:rPr>
          <w:rFonts w:ascii="Verdana" w:hAnsi="Verdana"/>
        </w:rPr>
        <w:t>.</w:t>
      </w:r>
    </w:p>
    <w:p w:rsidR="00884A67" w:rsidRPr="00430C26" w:rsidRDefault="00884A67" w:rsidP="00BE3923">
      <w:pPr>
        <w:pStyle w:val="ListParagraph"/>
        <w:numPr>
          <w:ilvl w:val="0"/>
          <w:numId w:val="6"/>
        </w:numPr>
        <w:rPr>
          <w:rFonts w:ascii="Verdana" w:hAnsi="Verdana" w:cs="Arial"/>
        </w:rPr>
      </w:pPr>
      <w:r w:rsidRPr="00430C26">
        <w:rPr>
          <w:rFonts w:ascii="Verdana" w:hAnsi="Verdana"/>
        </w:rPr>
        <w:t xml:space="preserve">RVT testing will be carried out on VM </w:t>
      </w:r>
      <w:r>
        <w:rPr>
          <w:rFonts w:ascii="Verdana" w:hAnsi="Verdana"/>
        </w:rPr>
        <w:t>9 (Windows 8 and SQL 12).</w:t>
      </w:r>
    </w:p>
    <w:p w:rsidR="00884A67" w:rsidRPr="00B34CEE" w:rsidRDefault="00884A67" w:rsidP="00B34CEE">
      <w:pPr>
        <w:rPr>
          <w:lang w:eastAsia="en-US"/>
        </w:rPr>
      </w:pPr>
    </w:p>
    <w:p w:rsidR="00884A67" w:rsidRDefault="00884A67" w:rsidP="00B34CEE">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4"/>
        <w:gridCol w:w="3514"/>
        <w:gridCol w:w="3690"/>
      </w:tblGrid>
      <w:tr w:rsidR="00884A67" w:rsidTr="0025055D">
        <w:tc>
          <w:tcPr>
            <w:tcW w:w="1814" w:type="dxa"/>
            <w:shd w:val="clear" w:color="auto" w:fill="BFBFBF"/>
          </w:tcPr>
          <w:p w:rsidR="00884A67" w:rsidRPr="00B413D4" w:rsidRDefault="00884A67" w:rsidP="00B34CEE">
            <w:pPr>
              <w:rPr>
                <w:b/>
                <w:lang w:eastAsia="en-US"/>
              </w:rPr>
            </w:pPr>
            <w:r w:rsidRPr="00B413D4">
              <w:rPr>
                <w:b/>
                <w:lang w:eastAsia="en-US"/>
              </w:rPr>
              <w:t>Dataset</w:t>
            </w:r>
          </w:p>
        </w:tc>
        <w:tc>
          <w:tcPr>
            <w:tcW w:w="3514" w:type="dxa"/>
            <w:shd w:val="clear" w:color="auto" w:fill="BFBFBF"/>
          </w:tcPr>
          <w:p w:rsidR="00884A67" w:rsidRPr="00B413D4" w:rsidRDefault="00884A67" w:rsidP="00F6398F">
            <w:pPr>
              <w:rPr>
                <w:b/>
                <w:lang w:eastAsia="en-US"/>
              </w:rPr>
            </w:pPr>
            <w:r w:rsidRPr="00B413D4">
              <w:rPr>
                <w:b/>
                <w:lang w:eastAsia="en-US"/>
              </w:rPr>
              <w:t>Operating System</w:t>
            </w:r>
          </w:p>
        </w:tc>
        <w:tc>
          <w:tcPr>
            <w:tcW w:w="3690" w:type="dxa"/>
            <w:shd w:val="clear" w:color="auto" w:fill="BFBFBF"/>
          </w:tcPr>
          <w:p w:rsidR="00884A67" w:rsidRPr="00B413D4" w:rsidRDefault="00884A67" w:rsidP="00F6398F">
            <w:pPr>
              <w:rPr>
                <w:b/>
                <w:lang w:eastAsia="en-US"/>
              </w:rPr>
            </w:pPr>
            <w:r w:rsidRPr="00B413D4">
              <w:rPr>
                <w:b/>
                <w:lang w:eastAsia="en-US"/>
              </w:rPr>
              <w:t>SQL Server</w:t>
            </w:r>
          </w:p>
        </w:tc>
      </w:tr>
      <w:tr w:rsidR="00884A67" w:rsidTr="00493BA9">
        <w:tc>
          <w:tcPr>
            <w:tcW w:w="1814" w:type="dxa"/>
          </w:tcPr>
          <w:p w:rsidR="00884A67" w:rsidRDefault="00884A67" w:rsidP="00A005A0">
            <w:pPr>
              <w:rPr>
                <w:lang w:eastAsia="en-US"/>
              </w:rPr>
            </w:pPr>
            <w:r>
              <w:rPr>
                <w:lang w:eastAsia="en-US"/>
              </w:rPr>
              <w:t>English</w:t>
            </w:r>
          </w:p>
        </w:tc>
        <w:tc>
          <w:tcPr>
            <w:tcW w:w="3514" w:type="dxa"/>
          </w:tcPr>
          <w:p w:rsidR="00884A67" w:rsidRDefault="00884A67" w:rsidP="00B345E2">
            <w:pPr>
              <w:rPr>
                <w:lang w:eastAsia="en-US"/>
              </w:rPr>
            </w:pPr>
            <w:r>
              <w:rPr>
                <w:lang w:eastAsia="en-US"/>
              </w:rPr>
              <w:t>Windows 7</w:t>
            </w:r>
          </w:p>
        </w:tc>
        <w:tc>
          <w:tcPr>
            <w:tcW w:w="3690" w:type="dxa"/>
          </w:tcPr>
          <w:p w:rsidR="00884A67" w:rsidRDefault="00884A67" w:rsidP="00B34CEE">
            <w:pPr>
              <w:rPr>
                <w:lang w:eastAsia="en-US"/>
              </w:rPr>
            </w:pPr>
            <w:r>
              <w:rPr>
                <w:lang w:eastAsia="en-US"/>
              </w:rPr>
              <w:t>SQL Server 2008 R2</w:t>
            </w:r>
          </w:p>
        </w:tc>
      </w:tr>
      <w:tr w:rsidR="00884A67" w:rsidTr="00493BA9">
        <w:tc>
          <w:tcPr>
            <w:tcW w:w="1814" w:type="dxa"/>
          </w:tcPr>
          <w:p w:rsidR="00884A67" w:rsidRPr="00411179" w:rsidRDefault="00884A67" w:rsidP="00A005A0">
            <w:pPr>
              <w:rPr>
                <w:lang w:eastAsia="en-US"/>
              </w:rPr>
            </w:pPr>
            <w:smartTag w:uri="urn:schemas-microsoft-com:office:smarttags" w:element="place">
              <w:smartTag w:uri="urn:schemas-microsoft-com:office:smarttags" w:element="country-region">
                <w:r>
                  <w:rPr>
                    <w:lang w:eastAsia="en-US"/>
                  </w:rPr>
                  <w:t>Wales</w:t>
                </w:r>
              </w:smartTag>
            </w:smartTag>
          </w:p>
        </w:tc>
        <w:tc>
          <w:tcPr>
            <w:tcW w:w="3514" w:type="dxa"/>
          </w:tcPr>
          <w:p w:rsidR="00884A67" w:rsidRDefault="00884A67" w:rsidP="00E84D10">
            <w:pPr>
              <w:rPr>
                <w:lang w:eastAsia="en-US"/>
              </w:rPr>
            </w:pPr>
            <w:r>
              <w:rPr>
                <w:lang w:eastAsia="en-US"/>
              </w:rPr>
              <w:t>Windows 7</w:t>
            </w:r>
          </w:p>
        </w:tc>
        <w:tc>
          <w:tcPr>
            <w:tcW w:w="3690" w:type="dxa"/>
          </w:tcPr>
          <w:p w:rsidR="00884A67" w:rsidRDefault="00884A67" w:rsidP="00E84D10">
            <w:pPr>
              <w:rPr>
                <w:lang w:eastAsia="en-US"/>
              </w:rPr>
            </w:pPr>
            <w:r>
              <w:rPr>
                <w:lang w:eastAsia="en-US"/>
              </w:rPr>
              <w:t>SQL Server 2008 R2</w:t>
            </w:r>
          </w:p>
        </w:tc>
      </w:tr>
      <w:tr w:rsidR="00884A67" w:rsidTr="00493BA9">
        <w:tc>
          <w:tcPr>
            <w:tcW w:w="1814" w:type="dxa"/>
          </w:tcPr>
          <w:p w:rsidR="00884A67" w:rsidRDefault="00884A67" w:rsidP="00A005A0">
            <w:pPr>
              <w:rPr>
                <w:lang w:eastAsia="en-US"/>
              </w:rPr>
            </w:pPr>
            <w:r w:rsidRPr="00411179">
              <w:rPr>
                <w:lang w:eastAsia="en-US"/>
              </w:rPr>
              <w:t>NI</w:t>
            </w:r>
            <w:r>
              <w:rPr>
                <w:lang w:eastAsia="en-US"/>
              </w:rPr>
              <w:t xml:space="preserve"> </w:t>
            </w:r>
          </w:p>
        </w:tc>
        <w:tc>
          <w:tcPr>
            <w:tcW w:w="3514" w:type="dxa"/>
          </w:tcPr>
          <w:p w:rsidR="00884A67" w:rsidRDefault="00884A67" w:rsidP="00E84D10">
            <w:pPr>
              <w:rPr>
                <w:lang w:eastAsia="en-US"/>
              </w:rPr>
            </w:pPr>
            <w:r>
              <w:rPr>
                <w:lang w:eastAsia="en-US"/>
              </w:rPr>
              <w:t>Windows 7</w:t>
            </w:r>
          </w:p>
        </w:tc>
        <w:tc>
          <w:tcPr>
            <w:tcW w:w="3690" w:type="dxa"/>
          </w:tcPr>
          <w:p w:rsidR="00884A67" w:rsidRDefault="00884A67" w:rsidP="00E84D10">
            <w:pPr>
              <w:rPr>
                <w:lang w:eastAsia="en-US"/>
              </w:rPr>
            </w:pPr>
            <w:r>
              <w:rPr>
                <w:lang w:eastAsia="en-US"/>
              </w:rPr>
              <w:t>SQL Server 2008 R2</w:t>
            </w:r>
          </w:p>
        </w:tc>
      </w:tr>
    </w:tbl>
    <w:p w:rsidR="00884A67" w:rsidRPr="00B34CEE" w:rsidRDefault="00884A67" w:rsidP="00B34CEE">
      <w:pPr>
        <w:rPr>
          <w:lang w:eastAsia="en-US"/>
        </w:rPr>
      </w:pPr>
    </w:p>
    <w:p w:rsidR="00884A67" w:rsidRDefault="00884A67" w:rsidP="006B4BC6"/>
    <w:p w:rsidR="00884A67" w:rsidRPr="004525AD" w:rsidRDefault="00884A67" w:rsidP="006B4BC6">
      <w:pPr>
        <w:pStyle w:val="Heading1"/>
      </w:pPr>
      <w:bookmarkStart w:id="72" w:name="_Toc378234036"/>
      <w:bookmarkStart w:id="73" w:name="_Toc378234195"/>
      <w:bookmarkStart w:id="74" w:name="_Toc378234229"/>
      <w:bookmarkStart w:id="75" w:name="_Toc378687678"/>
      <w:bookmarkStart w:id="76" w:name="_Toc378687750"/>
      <w:bookmarkStart w:id="77" w:name="_Toc378687909"/>
      <w:bookmarkStart w:id="78" w:name="_Toc400700540"/>
      <w:r>
        <w:t>RAID</w:t>
      </w:r>
      <w:bookmarkEnd w:id="72"/>
      <w:bookmarkEnd w:id="73"/>
      <w:bookmarkEnd w:id="74"/>
      <w:bookmarkEnd w:id="75"/>
      <w:bookmarkEnd w:id="76"/>
      <w:bookmarkEnd w:id="77"/>
      <w:bookmarkEnd w:id="78"/>
    </w:p>
    <w:p w:rsidR="00884A67" w:rsidRDefault="00884A67" w:rsidP="006B4BC6">
      <w:pPr>
        <w:pStyle w:val="Heading2"/>
      </w:pPr>
      <w:bookmarkStart w:id="79" w:name="_Toc363129649"/>
      <w:bookmarkStart w:id="80" w:name="_Toc378234196"/>
      <w:bookmarkStart w:id="81" w:name="_Toc378687679"/>
      <w:bookmarkStart w:id="82" w:name="_Toc378687751"/>
      <w:bookmarkStart w:id="83" w:name="_Toc378687910"/>
      <w:bookmarkStart w:id="84" w:name="_Toc400700541"/>
      <w:r>
        <w:t>Risks</w:t>
      </w:r>
      <w:bookmarkEnd w:id="79"/>
      <w:bookmarkEnd w:id="80"/>
      <w:bookmarkEnd w:id="81"/>
      <w:bookmarkEnd w:id="82"/>
      <w:bookmarkEnd w:id="83"/>
      <w:bookmarkEnd w:id="84"/>
    </w:p>
    <w:p w:rsidR="00884A67" w:rsidRDefault="00884A67" w:rsidP="006B4BC6">
      <w:pPr>
        <w:rPr>
          <w:i/>
          <w:lang w:eastAsia="en-US"/>
        </w:rPr>
      </w:pPr>
      <w:r>
        <w:rPr>
          <w:lang w:eastAsia="en-US"/>
        </w:rPr>
        <w:t>Known risks to quality which were identified during Foundations, together with the mitigating action.</w:t>
      </w:r>
      <w:bookmarkStart w:id="85" w:name="_GoBack"/>
      <w:bookmarkEnd w:id="85"/>
      <w:r w:rsidRPr="00BA65B6">
        <w:rPr>
          <w:rFonts w:ascii="Calibri" w:hAnsi="Calibri"/>
          <w:lang w:eastAsia="en-US"/>
        </w:rPr>
        <w:t xml:space="preserve"> </w:t>
      </w:r>
      <w:r w:rsidRPr="00BA65B6">
        <w:rPr>
          <w:lang w:eastAsia="en-US"/>
        </w:rPr>
        <w:t>There will also be a high level analysis of risks with regards to testing STATS core modules, this analysis will be based on past experiences from testers, business analyst, software architects and project managers. This will help guide how STATS tests will be prioritized.</w:t>
      </w:r>
    </w:p>
    <w:p w:rsidR="00884A67" w:rsidRDefault="00884A67" w:rsidP="006B4BC6">
      <w:pPr>
        <w:rPr>
          <w:rFonts w:cs="Arial"/>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73"/>
        <w:gridCol w:w="2271"/>
        <w:gridCol w:w="3176"/>
        <w:gridCol w:w="1080"/>
      </w:tblGrid>
      <w:tr w:rsidR="00884A67" w:rsidRPr="00631C7A" w:rsidTr="00F6398F">
        <w:trPr>
          <w:cantSplit/>
          <w:tblHeader/>
        </w:trPr>
        <w:tc>
          <w:tcPr>
            <w:tcW w:w="2473" w:type="dxa"/>
            <w:shd w:val="pct10" w:color="auto" w:fill="auto"/>
          </w:tcPr>
          <w:p w:rsidR="00884A67" w:rsidRPr="002E798A" w:rsidRDefault="00884A67" w:rsidP="006B4BC6">
            <w:pPr>
              <w:pStyle w:val="TableHeading"/>
              <w:rPr>
                <w:rFonts w:cs="Times New Roman"/>
                <w:i/>
                <w:color w:val="auto"/>
                <w:lang w:val="en-GB" w:bidi="ar-SA"/>
              </w:rPr>
            </w:pPr>
            <w:r w:rsidRPr="002E798A">
              <w:rPr>
                <w:rFonts w:cs="Times New Roman"/>
                <w:i/>
                <w:color w:val="auto"/>
                <w:lang w:val="en-GB" w:bidi="ar-SA"/>
              </w:rPr>
              <w:t>Risk</w:t>
            </w:r>
          </w:p>
        </w:tc>
        <w:tc>
          <w:tcPr>
            <w:tcW w:w="2271" w:type="dxa"/>
            <w:shd w:val="pct10" w:color="auto" w:fill="auto"/>
          </w:tcPr>
          <w:p w:rsidR="00884A67" w:rsidRPr="002E798A" w:rsidRDefault="00884A67" w:rsidP="006B4BC6">
            <w:pPr>
              <w:pStyle w:val="TableHeading"/>
              <w:rPr>
                <w:rFonts w:cs="Times New Roman"/>
                <w:i/>
                <w:color w:val="auto"/>
                <w:lang w:val="en-GB" w:bidi="ar-SA"/>
              </w:rPr>
            </w:pPr>
            <w:r w:rsidRPr="002E798A">
              <w:rPr>
                <w:rFonts w:cs="Times New Roman"/>
                <w:i/>
                <w:color w:val="auto"/>
                <w:lang w:val="en-GB" w:bidi="ar-SA"/>
              </w:rPr>
              <w:t>Impact</w:t>
            </w:r>
          </w:p>
        </w:tc>
        <w:tc>
          <w:tcPr>
            <w:tcW w:w="3176" w:type="dxa"/>
            <w:shd w:val="pct10" w:color="auto" w:fill="auto"/>
          </w:tcPr>
          <w:p w:rsidR="00884A67" w:rsidRPr="002E798A" w:rsidRDefault="00884A67" w:rsidP="006B4BC6">
            <w:pPr>
              <w:pStyle w:val="TableHeading"/>
              <w:rPr>
                <w:rFonts w:cs="Times New Roman"/>
                <w:i/>
                <w:color w:val="auto"/>
                <w:lang w:val="en-GB" w:bidi="ar-SA"/>
              </w:rPr>
            </w:pPr>
            <w:r w:rsidRPr="002E798A">
              <w:rPr>
                <w:rFonts w:cs="Times New Roman"/>
                <w:i/>
                <w:color w:val="auto"/>
                <w:lang w:val="en-GB" w:bidi="ar-SA"/>
              </w:rPr>
              <w:t>Mitigation</w:t>
            </w:r>
          </w:p>
        </w:tc>
        <w:tc>
          <w:tcPr>
            <w:tcW w:w="1080" w:type="dxa"/>
            <w:shd w:val="pct10" w:color="auto" w:fill="auto"/>
          </w:tcPr>
          <w:p w:rsidR="00884A67" w:rsidRPr="002E798A" w:rsidRDefault="00884A67" w:rsidP="006B4BC6">
            <w:pPr>
              <w:pStyle w:val="TableHeading"/>
              <w:rPr>
                <w:rFonts w:cs="Times New Roman"/>
                <w:i/>
                <w:color w:val="auto"/>
                <w:lang w:val="en-GB" w:bidi="ar-SA"/>
              </w:rPr>
            </w:pPr>
            <w:r w:rsidRPr="002E798A">
              <w:rPr>
                <w:rFonts w:cs="Times New Roman"/>
                <w:i/>
                <w:color w:val="auto"/>
                <w:lang w:val="en-GB" w:bidi="ar-SA"/>
              </w:rPr>
              <w:t>Status</w:t>
            </w:r>
          </w:p>
        </w:tc>
      </w:tr>
      <w:tr w:rsidR="00884A67" w:rsidRPr="006128E3" w:rsidTr="00F6398F">
        <w:trPr>
          <w:cantSplit/>
        </w:trPr>
        <w:tc>
          <w:tcPr>
            <w:tcW w:w="2473" w:type="dxa"/>
          </w:tcPr>
          <w:p w:rsidR="00884A67" w:rsidRDefault="00884A67" w:rsidP="00F6398F">
            <w:pPr>
              <w:rPr>
                <w:rFonts w:cs="Arial"/>
                <w:color w:val="000000"/>
              </w:rPr>
            </w:pPr>
            <w:r>
              <w:rPr>
                <w:rFonts w:cs="Arial"/>
                <w:color w:val="000000"/>
              </w:rPr>
              <w:t>New test members joining the team.</w:t>
            </w:r>
          </w:p>
        </w:tc>
        <w:tc>
          <w:tcPr>
            <w:tcW w:w="2271" w:type="dxa"/>
          </w:tcPr>
          <w:p w:rsidR="00884A67" w:rsidRDefault="00884A67" w:rsidP="00B413D4">
            <w:pPr>
              <w:rPr>
                <w:rFonts w:cs="Arial"/>
                <w:color w:val="000000"/>
              </w:rPr>
            </w:pPr>
            <w:r w:rsidRPr="00152F09">
              <w:rPr>
                <w:rFonts w:cs="Arial"/>
                <w:color w:val="000000"/>
              </w:rPr>
              <w:t xml:space="preserve">It </w:t>
            </w:r>
            <w:r>
              <w:rPr>
                <w:rFonts w:cs="Arial"/>
                <w:color w:val="000000"/>
              </w:rPr>
              <w:t>may</w:t>
            </w:r>
            <w:r w:rsidRPr="00152F09">
              <w:rPr>
                <w:rFonts w:cs="Arial"/>
                <w:color w:val="000000"/>
              </w:rPr>
              <w:t xml:space="preserve"> impact the overall </w:t>
            </w:r>
            <w:r>
              <w:rPr>
                <w:rFonts w:cs="Arial"/>
                <w:color w:val="000000"/>
              </w:rPr>
              <w:t>quality of the product.</w:t>
            </w:r>
          </w:p>
        </w:tc>
        <w:tc>
          <w:tcPr>
            <w:tcW w:w="3176" w:type="dxa"/>
          </w:tcPr>
          <w:p w:rsidR="00884A67" w:rsidRDefault="00884A67" w:rsidP="00F6398F">
            <w:pPr>
              <w:rPr>
                <w:rFonts w:cs="Arial"/>
                <w:color w:val="000000"/>
              </w:rPr>
            </w:pPr>
            <w:r>
              <w:rPr>
                <w:rFonts w:cs="Arial"/>
                <w:color w:val="000000"/>
              </w:rPr>
              <w:t xml:space="preserve">Organise Knowledge Transfer Sessions. </w:t>
            </w:r>
          </w:p>
        </w:tc>
        <w:tc>
          <w:tcPr>
            <w:tcW w:w="1080" w:type="dxa"/>
          </w:tcPr>
          <w:p w:rsidR="00884A67" w:rsidRDefault="00884A67" w:rsidP="00F6398F">
            <w:pPr>
              <w:rPr>
                <w:rFonts w:cs="Arial"/>
                <w:color w:val="000000"/>
              </w:rPr>
            </w:pPr>
            <w:r>
              <w:rPr>
                <w:rFonts w:cs="Arial"/>
                <w:color w:val="000000"/>
              </w:rPr>
              <w:t>Close</w:t>
            </w:r>
          </w:p>
        </w:tc>
      </w:tr>
      <w:tr w:rsidR="00884A67" w:rsidRPr="006128E3" w:rsidTr="00F6398F">
        <w:trPr>
          <w:cantSplit/>
        </w:trPr>
        <w:tc>
          <w:tcPr>
            <w:tcW w:w="2473" w:type="dxa"/>
          </w:tcPr>
          <w:p w:rsidR="00884A67" w:rsidRPr="006128E3" w:rsidRDefault="00884A67" w:rsidP="00C23E7E">
            <w:pPr>
              <w:rPr>
                <w:rFonts w:cs="Arial"/>
                <w:color w:val="000000"/>
              </w:rPr>
            </w:pPr>
            <w:r>
              <w:rPr>
                <w:rFonts w:cs="Arial"/>
                <w:color w:val="000000"/>
              </w:rPr>
              <w:t>Scope changes not controlled properly.</w:t>
            </w:r>
          </w:p>
        </w:tc>
        <w:tc>
          <w:tcPr>
            <w:tcW w:w="2271" w:type="dxa"/>
          </w:tcPr>
          <w:p w:rsidR="00884A67" w:rsidRPr="006128E3" w:rsidRDefault="00884A67" w:rsidP="00F6398F">
            <w:pPr>
              <w:rPr>
                <w:rFonts w:cs="Arial"/>
                <w:color w:val="000000"/>
              </w:rPr>
            </w:pPr>
            <w:r>
              <w:rPr>
                <w:rFonts w:cs="Arial"/>
                <w:color w:val="000000"/>
              </w:rPr>
              <w:t>Scope creeps and affect the overall delivery schedule.</w:t>
            </w:r>
          </w:p>
        </w:tc>
        <w:tc>
          <w:tcPr>
            <w:tcW w:w="3176" w:type="dxa"/>
          </w:tcPr>
          <w:p w:rsidR="00884A67" w:rsidRPr="006128E3" w:rsidRDefault="00884A67" w:rsidP="00F6398F">
            <w:pPr>
              <w:rPr>
                <w:rFonts w:cs="Arial"/>
                <w:color w:val="000000"/>
              </w:rPr>
            </w:pPr>
            <w:r>
              <w:rPr>
                <w:rFonts w:cs="Arial"/>
                <w:color w:val="000000"/>
              </w:rPr>
              <w:t>Proper adherence to project change procedures with the involvement of Project manager, Development Team, Testing Team and Product Owner.</w:t>
            </w:r>
          </w:p>
        </w:tc>
        <w:tc>
          <w:tcPr>
            <w:tcW w:w="1080" w:type="dxa"/>
          </w:tcPr>
          <w:p w:rsidR="00884A67" w:rsidRPr="006128E3" w:rsidRDefault="00884A67" w:rsidP="00F6398F">
            <w:pPr>
              <w:rPr>
                <w:rFonts w:cs="Arial"/>
                <w:color w:val="000000"/>
              </w:rPr>
            </w:pPr>
            <w:r>
              <w:rPr>
                <w:rFonts w:cs="Arial"/>
                <w:color w:val="000000"/>
              </w:rPr>
              <w:t>Close</w:t>
            </w:r>
          </w:p>
        </w:tc>
      </w:tr>
      <w:tr w:rsidR="00884A67" w:rsidRPr="006128E3" w:rsidTr="00F6398F">
        <w:trPr>
          <w:cantSplit/>
        </w:trPr>
        <w:tc>
          <w:tcPr>
            <w:tcW w:w="2473" w:type="dxa"/>
          </w:tcPr>
          <w:p w:rsidR="00884A67" w:rsidRDefault="00884A67" w:rsidP="00F6398F">
            <w:pPr>
              <w:rPr>
                <w:rFonts w:cs="Arial"/>
                <w:color w:val="000000"/>
              </w:rPr>
            </w:pPr>
            <w:r>
              <w:rPr>
                <w:rFonts w:cs="Arial"/>
                <w:color w:val="000000"/>
              </w:rPr>
              <w:t>Late code delivery.</w:t>
            </w:r>
          </w:p>
        </w:tc>
        <w:tc>
          <w:tcPr>
            <w:tcW w:w="2271" w:type="dxa"/>
          </w:tcPr>
          <w:p w:rsidR="00884A67" w:rsidRDefault="00884A67" w:rsidP="00F6398F">
            <w:pPr>
              <w:rPr>
                <w:rFonts w:cs="Arial"/>
                <w:color w:val="000000"/>
              </w:rPr>
            </w:pPr>
            <w:r>
              <w:rPr>
                <w:rFonts w:cs="Arial"/>
                <w:color w:val="000000"/>
              </w:rPr>
              <w:t>If code is delivered late this will impact the test schedule and the amount of test execution that can be achieved.</w:t>
            </w:r>
          </w:p>
        </w:tc>
        <w:tc>
          <w:tcPr>
            <w:tcW w:w="3176" w:type="dxa"/>
          </w:tcPr>
          <w:p w:rsidR="00884A67" w:rsidRDefault="00884A67" w:rsidP="00F6398F">
            <w:pPr>
              <w:rPr>
                <w:rFonts w:cs="Arial"/>
                <w:color w:val="000000"/>
              </w:rPr>
            </w:pPr>
            <w:r>
              <w:rPr>
                <w:rFonts w:cs="Arial"/>
                <w:color w:val="000000"/>
              </w:rPr>
              <w:t>No mechanisms for testers to work from home. Only options are to have Overtimes.</w:t>
            </w:r>
          </w:p>
        </w:tc>
        <w:tc>
          <w:tcPr>
            <w:tcW w:w="1080" w:type="dxa"/>
          </w:tcPr>
          <w:p w:rsidR="00884A67" w:rsidRDefault="00884A67" w:rsidP="00F6398F">
            <w:pPr>
              <w:rPr>
                <w:rFonts w:cs="Arial"/>
                <w:color w:val="000000"/>
              </w:rPr>
            </w:pPr>
            <w:r>
              <w:rPr>
                <w:rFonts w:cs="Arial"/>
                <w:color w:val="000000"/>
              </w:rPr>
              <w:t>Close</w:t>
            </w:r>
          </w:p>
        </w:tc>
      </w:tr>
      <w:tr w:rsidR="00884A67" w:rsidRPr="006128E3" w:rsidTr="00F6398F">
        <w:trPr>
          <w:cantSplit/>
        </w:trPr>
        <w:tc>
          <w:tcPr>
            <w:tcW w:w="2473" w:type="dxa"/>
          </w:tcPr>
          <w:p w:rsidR="00884A67" w:rsidRDefault="00884A67" w:rsidP="00493BA9">
            <w:pPr>
              <w:rPr>
                <w:rFonts w:cs="Arial"/>
                <w:color w:val="000000"/>
              </w:rPr>
            </w:pPr>
            <w:r>
              <w:rPr>
                <w:rFonts w:cs="Arial"/>
                <w:color w:val="000000"/>
              </w:rPr>
              <w:t xml:space="preserve">Dataset </w:t>
            </w:r>
            <w:r w:rsidRPr="00493BA9">
              <w:rPr>
                <w:rFonts w:cs="Arial"/>
                <w:color w:val="000000"/>
              </w:rPr>
              <w:t>availability</w:t>
            </w:r>
            <w:r>
              <w:rPr>
                <w:rFonts w:cs="Arial"/>
                <w:color w:val="000000"/>
              </w:rPr>
              <w:t>.</w:t>
            </w:r>
          </w:p>
        </w:tc>
        <w:tc>
          <w:tcPr>
            <w:tcW w:w="2271" w:type="dxa"/>
          </w:tcPr>
          <w:p w:rsidR="00884A67" w:rsidRDefault="00884A67" w:rsidP="00F6398F">
            <w:pPr>
              <w:rPr>
                <w:rFonts w:cs="Arial"/>
                <w:color w:val="000000"/>
              </w:rPr>
            </w:pPr>
            <w:r>
              <w:rPr>
                <w:rFonts w:cs="Arial"/>
                <w:color w:val="000000"/>
              </w:rPr>
              <w:t>If not available on time, can throw testing out of gear.</w:t>
            </w:r>
          </w:p>
        </w:tc>
        <w:tc>
          <w:tcPr>
            <w:tcW w:w="3176" w:type="dxa"/>
          </w:tcPr>
          <w:p w:rsidR="00884A67" w:rsidRPr="00493BA9" w:rsidRDefault="00884A67" w:rsidP="005545E7">
            <w:pPr>
              <w:rPr>
                <w:rFonts w:cs="Arial"/>
                <w:color w:val="000000"/>
              </w:rPr>
            </w:pPr>
            <w:r w:rsidRPr="00493BA9">
              <w:rPr>
                <w:rFonts w:cs="Arial"/>
                <w:color w:val="000000"/>
              </w:rPr>
              <w:t>Where there are gaps in the required</w:t>
            </w:r>
            <w:r>
              <w:rPr>
                <w:rFonts w:cs="Arial"/>
                <w:color w:val="000000"/>
              </w:rPr>
              <w:t xml:space="preserve"> data, work with </w:t>
            </w:r>
            <w:r w:rsidRPr="00493BA9">
              <w:rPr>
                <w:rFonts w:cs="Arial"/>
                <w:color w:val="000000"/>
              </w:rPr>
              <w:t>BA to understand the changes in more detail to understand the individual risk of not completing specific testing.</w:t>
            </w:r>
          </w:p>
          <w:p w:rsidR="00884A67" w:rsidRDefault="00884A67" w:rsidP="00493BA9">
            <w:pPr>
              <w:rPr>
                <w:rFonts w:cs="Arial"/>
                <w:color w:val="000000"/>
              </w:rPr>
            </w:pPr>
            <w:r w:rsidRPr="00493BA9">
              <w:rPr>
                <w:rFonts w:cs="Arial"/>
                <w:color w:val="000000"/>
              </w:rPr>
              <w:t>Product Managers will endeavour to source required datasets as required.</w:t>
            </w:r>
          </w:p>
        </w:tc>
        <w:tc>
          <w:tcPr>
            <w:tcW w:w="1080" w:type="dxa"/>
          </w:tcPr>
          <w:p w:rsidR="00884A67" w:rsidRDefault="00884A67" w:rsidP="00F6398F">
            <w:pPr>
              <w:rPr>
                <w:rFonts w:cs="Arial"/>
                <w:color w:val="000000"/>
              </w:rPr>
            </w:pPr>
            <w:r>
              <w:rPr>
                <w:rFonts w:cs="Arial"/>
                <w:color w:val="000000"/>
              </w:rPr>
              <w:t>Close</w:t>
            </w:r>
          </w:p>
        </w:tc>
      </w:tr>
      <w:tr w:rsidR="00884A67" w:rsidRPr="006128E3" w:rsidTr="00F6398F">
        <w:trPr>
          <w:cantSplit/>
        </w:trPr>
        <w:tc>
          <w:tcPr>
            <w:tcW w:w="2473" w:type="dxa"/>
          </w:tcPr>
          <w:p w:rsidR="00884A67" w:rsidRDefault="00884A67" w:rsidP="00F6398F">
            <w:pPr>
              <w:rPr>
                <w:rFonts w:cs="Arial"/>
                <w:color w:val="000000"/>
              </w:rPr>
            </w:pPr>
            <w:r>
              <w:rPr>
                <w:rFonts w:cs="Arial"/>
                <w:color w:val="000000"/>
              </w:rPr>
              <w:t>Unplanned Leave of Resources.</w:t>
            </w:r>
          </w:p>
        </w:tc>
        <w:tc>
          <w:tcPr>
            <w:tcW w:w="2271" w:type="dxa"/>
          </w:tcPr>
          <w:p w:rsidR="00884A67" w:rsidRDefault="00884A67" w:rsidP="00F6398F">
            <w:pPr>
              <w:rPr>
                <w:rFonts w:cs="Arial"/>
                <w:color w:val="000000"/>
              </w:rPr>
            </w:pPr>
            <w:r>
              <w:rPr>
                <w:rFonts w:cs="Arial"/>
                <w:color w:val="000000"/>
              </w:rPr>
              <w:t>It will affect the overall delivery schedule.</w:t>
            </w:r>
          </w:p>
        </w:tc>
        <w:tc>
          <w:tcPr>
            <w:tcW w:w="3176" w:type="dxa"/>
          </w:tcPr>
          <w:p w:rsidR="00884A67" w:rsidRDefault="00884A67" w:rsidP="004C65DB">
            <w:pPr>
              <w:rPr>
                <w:rFonts w:cs="Arial"/>
                <w:color w:val="000000"/>
              </w:rPr>
            </w:pPr>
            <w:r>
              <w:rPr>
                <w:rFonts w:cs="Arial"/>
                <w:color w:val="000000"/>
              </w:rPr>
              <w:t>Compensate by sitting late/ Inform Client if task can be re allocated.</w:t>
            </w:r>
          </w:p>
        </w:tc>
        <w:tc>
          <w:tcPr>
            <w:tcW w:w="1080" w:type="dxa"/>
          </w:tcPr>
          <w:p w:rsidR="00884A67" w:rsidRDefault="00884A67" w:rsidP="00F6398F">
            <w:pPr>
              <w:rPr>
                <w:rFonts w:cs="Arial"/>
                <w:color w:val="000000"/>
              </w:rPr>
            </w:pPr>
            <w:r>
              <w:rPr>
                <w:rFonts w:cs="Arial"/>
                <w:color w:val="000000"/>
              </w:rPr>
              <w:t>Close</w:t>
            </w:r>
          </w:p>
        </w:tc>
      </w:tr>
      <w:tr w:rsidR="00884A67" w:rsidRPr="006128E3" w:rsidTr="00F6398F">
        <w:trPr>
          <w:cantSplit/>
        </w:trPr>
        <w:tc>
          <w:tcPr>
            <w:tcW w:w="2473" w:type="dxa"/>
          </w:tcPr>
          <w:p w:rsidR="00884A67" w:rsidRDefault="00884A67" w:rsidP="00F6398F">
            <w:pPr>
              <w:rPr>
                <w:rFonts w:cs="Arial"/>
                <w:color w:val="000000"/>
              </w:rPr>
            </w:pPr>
            <w:r>
              <w:rPr>
                <w:rFonts w:cs="Arial"/>
                <w:color w:val="000000"/>
              </w:rPr>
              <w:t>Limited Availability of BA/Product owner for Queries and Show and Tell Sessions.</w:t>
            </w:r>
          </w:p>
          <w:p w:rsidR="00884A67" w:rsidRDefault="00884A67" w:rsidP="00F6398F">
            <w:pPr>
              <w:rPr>
                <w:rFonts w:cs="Arial"/>
                <w:color w:val="000000"/>
              </w:rPr>
            </w:pPr>
          </w:p>
        </w:tc>
        <w:tc>
          <w:tcPr>
            <w:tcW w:w="2271" w:type="dxa"/>
          </w:tcPr>
          <w:p w:rsidR="00884A67" w:rsidRDefault="00884A67" w:rsidP="00F6398F">
            <w:pPr>
              <w:rPr>
                <w:rFonts w:cs="Arial"/>
                <w:color w:val="000000"/>
              </w:rPr>
            </w:pPr>
            <w:r>
              <w:rPr>
                <w:rFonts w:cs="Arial"/>
                <w:color w:val="000000"/>
              </w:rPr>
              <w:t>It will affect the overall delivery schedule/ Slow resolution of queries.</w:t>
            </w:r>
          </w:p>
        </w:tc>
        <w:tc>
          <w:tcPr>
            <w:tcW w:w="3176" w:type="dxa"/>
          </w:tcPr>
          <w:p w:rsidR="00884A67" w:rsidRDefault="00884A67" w:rsidP="00CD198F">
            <w:pPr>
              <w:rPr>
                <w:rFonts w:cs="Arial"/>
                <w:color w:val="000000"/>
              </w:rPr>
            </w:pPr>
            <w:r w:rsidRPr="00493BA9">
              <w:rPr>
                <w:rFonts w:cs="Arial"/>
                <w:color w:val="000000"/>
              </w:rPr>
              <w:t>Early schedule and bookings for BA time</w:t>
            </w:r>
            <w:r>
              <w:rPr>
                <w:rFonts w:cs="Arial"/>
                <w:color w:val="000000"/>
              </w:rPr>
              <w:t>.</w:t>
            </w:r>
          </w:p>
        </w:tc>
        <w:tc>
          <w:tcPr>
            <w:tcW w:w="1080" w:type="dxa"/>
          </w:tcPr>
          <w:p w:rsidR="00884A67" w:rsidRDefault="00884A67" w:rsidP="00F6398F">
            <w:pPr>
              <w:rPr>
                <w:rFonts w:cs="Arial"/>
                <w:color w:val="000000"/>
              </w:rPr>
            </w:pPr>
            <w:r>
              <w:rPr>
                <w:rFonts w:cs="Arial"/>
                <w:color w:val="000000"/>
              </w:rPr>
              <w:t>Close</w:t>
            </w:r>
          </w:p>
        </w:tc>
      </w:tr>
      <w:tr w:rsidR="00884A67" w:rsidRPr="006128E3" w:rsidTr="00F6398F">
        <w:trPr>
          <w:cantSplit/>
        </w:trPr>
        <w:tc>
          <w:tcPr>
            <w:tcW w:w="2473" w:type="dxa"/>
          </w:tcPr>
          <w:p w:rsidR="00884A67" w:rsidRDefault="00884A67" w:rsidP="00F6398F">
            <w:pPr>
              <w:rPr>
                <w:rFonts w:cs="Arial"/>
                <w:color w:val="000000"/>
              </w:rPr>
            </w:pPr>
            <w:r w:rsidRPr="00493BA9">
              <w:rPr>
                <w:rFonts w:cs="Arial"/>
                <w:color w:val="000000"/>
              </w:rPr>
              <w:t>Late changes from the DfE</w:t>
            </w:r>
            <w:r>
              <w:rPr>
                <w:rFonts w:cs="Arial"/>
                <w:color w:val="000000"/>
              </w:rPr>
              <w:t>.</w:t>
            </w:r>
          </w:p>
        </w:tc>
        <w:tc>
          <w:tcPr>
            <w:tcW w:w="2271" w:type="dxa"/>
          </w:tcPr>
          <w:p w:rsidR="00884A67" w:rsidRDefault="00884A67" w:rsidP="00F6398F">
            <w:pPr>
              <w:rPr>
                <w:rFonts w:cs="Arial"/>
                <w:color w:val="000000"/>
              </w:rPr>
            </w:pPr>
            <w:r>
              <w:rPr>
                <w:rFonts w:cs="Arial"/>
                <w:color w:val="000000"/>
              </w:rPr>
              <w:t>It will affect the overall delivery schedule.</w:t>
            </w:r>
          </w:p>
        </w:tc>
        <w:tc>
          <w:tcPr>
            <w:tcW w:w="3176" w:type="dxa"/>
          </w:tcPr>
          <w:p w:rsidR="00884A67" w:rsidRDefault="00884A67" w:rsidP="00F6398F">
            <w:pPr>
              <w:rPr>
                <w:rFonts w:cs="Arial"/>
                <w:color w:val="000000"/>
              </w:rPr>
            </w:pPr>
            <w:r w:rsidRPr="00493BA9">
              <w:rPr>
                <w:rFonts w:cs="Arial"/>
                <w:color w:val="000000"/>
              </w:rPr>
              <w:t>Late Checking</w:t>
            </w:r>
            <w:r>
              <w:rPr>
                <w:rFonts w:cs="Arial"/>
                <w:color w:val="000000"/>
              </w:rPr>
              <w:t xml:space="preserve"> </w:t>
            </w:r>
            <w:r w:rsidRPr="00493BA9">
              <w:rPr>
                <w:rFonts w:cs="Arial"/>
                <w:color w:val="000000"/>
              </w:rPr>
              <w:t>Waver</w:t>
            </w:r>
            <w:r>
              <w:rPr>
                <w:rFonts w:cs="Arial"/>
                <w:color w:val="000000"/>
              </w:rPr>
              <w:t>.</w:t>
            </w:r>
          </w:p>
        </w:tc>
        <w:tc>
          <w:tcPr>
            <w:tcW w:w="1080" w:type="dxa"/>
          </w:tcPr>
          <w:p w:rsidR="00884A67" w:rsidRDefault="00884A67" w:rsidP="00F6398F">
            <w:pPr>
              <w:rPr>
                <w:rFonts w:cs="Arial"/>
                <w:color w:val="000000"/>
              </w:rPr>
            </w:pPr>
            <w:r>
              <w:rPr>
                <w:rFonts w:cs="Arial"/>
                <w:color w:val="000000"/>
              </w:rPr>
              <w:t>Close</w:t>
            </w:r>
          </w:p>
        </w:tc>
      </w:tr>
    </w:tbl>
    <w:p w:rsidR="00884A67" w:rsidRDefault="00884A67" w:rsidP="006B4BC6"/>
    <w:p w:rsidR="00884A67" w:rsidRDefault="00884A67" w:rsidP="006B4BC6">
      <w:pPr>
        <w:pStyle w:val="Heading2"/>
      </w:pPr>
      <w:bookmarkStart w:id="86" w:name="_Toc378234197"/>
      <w:bookmarkStart w:id="87" w:name="_Toc378687680"/>
      <w:bookmarkStart w:id="88" w:name="_Toc378687752"/>
      <w:bookmarkStart w:id="89" w:name="_Toc378687911"/>
      <w:bookmarkStart w:id="90" w:name="_Toc400700542"/>
      <w:r>
        <w:t>Assumptions</w:t>
      </w:r>
      <w:bookmarkEnd w:id="86"/>
      <w:bookmarkEnd w:id="87"/>
      <w:bookmarkEnd w:id="88"/>
      <w:bookmarkEnd w:id="89"/>
      <w:bookmarkEnd w:id="90"/>
    </w:p>
    <w:p w:rsidR="00884A67" w:rsidRPr="0090141C" w:rsidRDefault="00884A67" w:rsidP="0090141C"/>
    <w:p w:rsidR="00884A67" w:rsidRDefault="00884A67" w:rsidP="0090141C">
      <w:pPr>
        <w:pStyle w:val="BodyText"/>
        <w:rPr>
          <w:rFonts w:ascii="Verdana" w:hAnsi="Verdana" w:cs="Arial"/>
          <w:i w:val="0"/>
          <w:color w:val="auto"/>
          <w:lang w:eastAsia="en-US"/>
        </w:rPr>
      </w:pPr>
      <w:r w:rsidRPr="003C1C29">
        <w:rPr>
          <w:rFonts w:ascii="Verdana" w:hAnsi="Verdana" w:cs="Arial"/>
          <w:i w:val="0"/>
          <w:color w:val="auto"/>
          <w:lang w:eastAsia="en-US"/>
        </w:rPr>
        <w:t>The following high-level assumptions have been made:</w:t>
      </w:r>
    </w:p>
    <w:p w:rsidR="00884A67" w:rsidRPr="003C1C29" w:rsidRDefault="00884A67" w:rsidP="0090141C">
      <w:pPr>
        <w:pStyle w:val="BodyText"/>
        <w:rPr>
          <w:rFonts w:ascii="Verdana" w:hAnsi="Verdana" w:cs="Arial"/>
          <w:i w:val="0"/>
          <w:color w:val="auto"/>
          <w:lang w:eastAsia="en-US"/>
        </w:rPr>
      </w:pPr>
    </w:p>
    <w:p w:rsidR="00884A67" w:rsidRDefault="00884A67" w:rsidP="00BE3923">
      <w:pPr>
        <w:pStyle w:val="BodyText"/>
        <w:numPr>
          <w:ilvl w:val="0"/>
          <w:numId w:val="5"/>
        </w:numPr>
        <w:rPr>
          <w:rFonts w:ascii="Verdana" w:hAnsi="Verdana" w:cs="Arial"/>
          <w:i w:val="0"/>
          <w:color w:val="auto"/>
          <w:lang w:eastAsia="en-US"/>
        </w:rPr>
      </w:pPr>
      <w:r>
        <w:rPr>
          <w:rFonts w:ascii="Verdana" w:hAnsi="Verdana" w:cs="Arial"/>
          <w:i w:val="0"/>
          <w:color w:val="auto"/>
          <w:lang w:eastAsia="en-US"/>
        </w:rPr>
        <w:t>The testing environment is established and available well in advance before starting testing.</w:t>
      </w:r>
    </w:p>
    <w:p w:rsidR="00884A67" w:rsidRPr="003C1C29" w:rsidRDefault="00884A67" w:rsidP="00BE3923">
      <w:pPr>
        <w:pStyle w:val="BodyText"/>
        <w:numPr>
          <w:ilvl w:val="0"/>
          <w:numId w:val="5"/>
        </w:numPr>
        <w:rPr>
          <w:rFonts w:ascii="Verdana" w:hAnsi="Verdana" w:cs="Arial"/>
          <w:i w:val="0"/>
          <w:color w:val="auto"/>
          <w:lang w:eastAsia="en-US"/>
        </w:rPr>
      </w:pPr>
      <w:r w:rsidRPr="003C1C29">
        <w:rPr>
          <w:rFonts w:ascii="Verdana" w:hAnsi="Verdana" w:cs="Arial"/>
          <w:i w:val="0"/>
          <w:color w:val="auto"/>
          <w:lang w:eastAsia="en-US"/>
        </w:rPr>
        <w:t>Impact Assessments relating the changes have been accurately assessed by the Business Analyst and Development teams.</w:t>
      </w:r>
    </w:p>
    <w:p w:rsidR="00884A67" w:rsidRDefault="00884A67" w:rsidP="00BE3923">
      <w:pPr>
        <w:pStyle w:val="BodyText"/>
        <w:numPr>
          <w:ilvl w:val="0"/>
          <w:numId w:val="5"/>
        </w:numPr>
        <w:rPr>
          <w:rFonts w:ascii="Verdana" w:hAnsi="Verdana" w:cs="Arial"/>
          <w:i w:val="0"/>
          <w:color w:val="auto"/>
          <w:lang w:eastAsia="en-US"/>
        </w:rPr>
      </w:pPr>
      <w:r w:rsidRPr="006E7313">
        <w:rPr>
          <w:rFonts w:ascii="Verdana" w:hAnsi="Verdana" w:cs="Arial"/>
          <w:i w:val="0"/>
          <w:color w:val="auto"/>
          <w:lang w:eastAsia="en-US"/>
        </w:rPr>
        <w:t>Testing resources will be allocated to test efforts as per the Sprint Plan</w:t>
      </w:r>
      <w:r>
        <w:rPr>
          <w:rFonts w:ascii="Verdana" w:hAnsi="Verdana" w:cs="Arial"/>
          <w:i w:val="0"/>
          <w:color w:val="auto"/>
          <w:lang w:eastAsia="en-US"/>
        </w:rPr>
        <w:t xml:space="preserve"> only. In case of any external (additional) activities, the sprint plan needs to reflect this new activity after getting an agreement with Product Owner and Scrum Master.</w:t>
      </w:r>
    </w:p>
    <w:p w:rsidR="00884A67" w:rsidRPr="00FD05D0" w:rsidRDefault="00884A67" w:rsidP="00BE3923">
      <w:pPr>
        <w:pStyle w:val="BodyText"/>
        <w:numPr>
          <w:ilvl w:val="0"/>
          <w:numId w:val="5"/>
        </w:numPr>
        <w:rPr>
          <w:rFonts w:ascii="Verdana" w:hAnsi="Verdana" w:cs="Arial"/>
          <w:i w:val="0"/>
          <w:color w:val="auto"/>
          <w:lang w:eastAsia="en-US"/>
        </w:rPr>
      </w:pPr>
      <w:r w:rsidRPr="00FD05D0">
        <w:rPr>
          <w:rFonts w:ascii="Verdana" w:hAnsi="Verdana" w:cs="Arial"/>
          <w:i w:val="0"/>
          <w:color w:val="auto"/>
          <w:lang w:eastAsia="en-US"/>
        </w:rPr>
        <w:t>All issues/defects/bugs identified during t</w:t>
      </w:r>
      <w:r>
        <w:rPr>
          <w:rFonts w:ascii="Verdana" w:hAnsi="Verdana" w:cs="Arial"/>
          <w:i w:val="0"/>
          <w:color w:val="auto"/>
          <w:lang w:eastAsia="en-US"/>
        </w:rPr>
        <w:t>he</w:t>
      </w:r>
      <w:r w:rsidRPr="00FD05D0">
        <w:rPr>
          <w:rFonts w:ascii="Verdana" w:hAnsi="Verdana" w:cs="Arial"/>
          <w:i w:val="0"/>
          <w:color w:val="auto"/>
          <w:lang w:eastAsia="en-US"/>
        </w:rPr>
        <w:t xml:space="preserve"> process will be addressed in timely manner by the team members as per the Product Owner's feedback.</w:t>
      </w:r>
    </w:p>
    <w:p w:rsidR="00884A67" w:rsidRPr="003C1C29" w:rsidRDefault="00884A67" w:rsidP="00BE3923">
      <w:pPr>
        <w:pStyle w:val="BodyText"/>
        <w:numPr>
          <w:ilvl w:val="0"/>
          <w:numId w:val="5"/>
        </w:numPr>
        <w:rPr>
          <w:rFonts w:ascii="Verdana" w:hAnsi="Verdana" w:cs="Arial"/>
          <w:i w:val="0"/>
          <w:color w:val="auto"/>
          <w:lang w:eastAsia="en-US"/>
        </w:rPr>
      </w:pPr>
      <w:r w:rsidRPr="003C1C29">
        <w:rPr>
          <w:rFonts w:ascii="Verdana" w:hAnsi="Verdana" w:cs="Arial"/>
          <w:i w:val="0"/>
          <w:color w:val="auto"/>
          <w:lang w:eastAsia="en-US"/>
        </w:rPr>
        <w:t>Any risks or issues likely to impact system testing will be managed using the Project Risk Log.</w:t>
      </w:r>
    </w:p>
    <w:p w:rsidR="00884A67" w:rsidRPr="003C1C29" w:rsidRDefault="00884A67" w:rsidP="00BE3923">
      <w:pPr>
        <w:pStyle w:val="BodyText"/>
        <w:numPr>
          <w:ilvl w:val="0"/>
          <w:numId w:val="5"/>
        </w:numPr>
        <w:rPr>
          <w:rFonts w:ascii="Verdana" w:hAnsi="Verdana" w:cs="Arial"/>
          <w:i w:val="0"/>
          <w:color w:val="auto"/>
          <w:lang w:eastAsia="en-US"/>
        </w:rPr>
      </w:pPr>
      <w:r w:rsidRPr="003C1C29">
        <w:rPr>
          <w:rFonts w:ascii="Verdana" w:hAnsi="Verdana" w:cs="Arial"/>
          <w:i w:val="0"/>
          <w:color w:val="auto"/>
          <w:lang w:eastAsia="en-US"/>
        </w:rPr>
        <w:t>Any potential changes in scope will be managed using the Change Control Log.</w:t>
      </w:r>
    </w:p>
    <w:p w:rsidR="00884A67" w:rsidRPr="003C1C29" w:rsidRDefault="00884A67" w:rsidP="00BE3923">
      <w:pPr>
        <w:pStyle w:val="BodyText"/>
        <w:numPr>
          <w:ilvl w:val="0"/>
          <w:numId w:val="5"/>
        </w:numPr>
        <w:rPr>
          <w:rFonts w:ascii="Verdana" w:hAnsi="Verdana" w:cs="Arial"/>
          <w:i w:val="0"/>
          <w:color w:val="auto"/>
          <w:lang w:eastAsia="en-US"/>
        </w:rPr>
      </w:pPr>
      <w:r w:rsidRPr="003C1C29">
        <w:rPr>
          <w:rFonts w:ascii="Verdana" w:hAnsi="Verdana" w:cs="Arial"/>
          <w:i w:val="0"/>
          <w:color w:val="auto"/>
          <w:lang w:eastAsia="en-US"/>
        </w:rPr>
        <w:t xml:space="preserve">All projects supporting documentation </w:t>
      </w:r>
      <w:r>
        <w:rPr>
          <w:rFonts w:ascii="Verdana" w:hAnsi="Verdana" w:cs="Arial"/>
          <w:i w:val="0"/>
          <w:color w:val="auto"/>
          <w:lang w:eastAsia="en-US"/>
        </w:rPr>
        <w:t>has been made</w:t>
      </w:r>
      <w:r w:rsidRPr="003C1C29">
        <w:rPr>
          <w:rFonts w:ascii="Verdana" w:hAnsi="Verdana" w:cs="Arial"/>
          <w:i w:val="0"/>
          <w:color w:val="auto"/>
          <w:lang w:eastAsia="en-US"/>
        </w:rPr>
        <w:t xml:space="preserve"> available on </w:t>
      </w:r>
      <w:r>
        <w:rPr>
          <w:rFonts w:ascii="Verdana" w:hAnsi="Verdana" w:cs="Arial"/>
          <w:i w:val="0"/>
          <w:color w:val="auto"/>
          <w:lang w:eastAsia="en-US"/>
        </w:rPr>
        <w:t>TF</w:t>
      </w:r>
      <w:r w:rsidRPr="003C1C29">
        <w:rPr>
          <w:rFonts w:ascii="Verdana" w:hAnsi="Verdana" w:cs="Arial"/>
          <w:i w:val="0"/>
          <w:color w:val="auto"/>
          <w:lang w:eastAsia="en-US"/>
        </w:rPr>
        <w:t>S</w:t>
      </w:r>
      <w:r>
        <w:rPr>
          <w:rFonts w:ascii="Verdana" w:hAnsi="Verdana" w:cs="Arial"/>
          <w:i w:val="0"/>
          <w:color w:val="auto"/>
          <w:lang w:eastAsia="en-US"/>
        </w:rPr>
        <w:t xml:space="preserve"> (via the sharepoint server)</w:t>
      </w:r>
      <w:r w:rsidRPr="003C1C29">
        <w:rPr>
          <w:rFonts w:ascii="Verdana" w:hAnsi="Verdana" w:cs="Arial"/>
          <w:i w:val="0"/>
          <w:color w:val="auto"/>
          <w:lang w:eastAsia="en-US"/>
        </w:rPr>
        <w:t>.</w:t>
      </w:r>
    </w:p>
    <w:p w:rsidR="00884A67" w:rsidRPr="003C1C29" w:rsidRDefault="00884A67" w:rsidP="006B4BC6">
      <w:pPr>
        <w:rPr>
          <w:lang w:eastAsia="en-US"/>
        </w:rPr>
      </w:pPr>
    </w:p>
    <w:p w:rsidR="00884A67" w:rsidRDefault="00884A67" w:rsidP="006B4BC6">
      <w:pPr>
        <w:pStyle w:val="Heading2"/>
      </w:pPr>
      <w:bookmarkStart w:id="91" w:name="_Toc363129648"/>
      <w:bookmarkStart w:id="92" w:name="_Toc378234198"/>
      <w:bookmarkStart w:id="93" w:name="_Toc378687681"/>
      <w:bookmarkStart w:id="94" w:name="_Toc378687753"/>
      <w:bookmarkStart w:id="95" w:name="_Toc378687912"/>
      <w:bookmarkStart w:id="96" w:name="_Toc400700543"/>
      <w:r>
        <w:t>Testing Constraints</w:t>
      </w:r>
      <w:bookmarkEnd w:id="91"/>
      <w:bookmarkEnd w:id="92"/>
      <w:bookmarkEnd w:id="93"/>
      <w:bookmarkEnd w:id="94"/>
      <w:bookmarkEnd w:id="95"/>
      <w:bookmarkEnd w:id="96"/>
    </w:p>
    <w:p w:rsidR="00884A67" w:rsidRDefault="00884A67" w:rsidP="0090141C">
      <w:pPr>
        <w:pStyle w:val="BodyText"/>
        <w:rPr>
          <w:rFonts w:ascii="Verdana" w:hAnsi="Verdana" w:cs="Arial"/>
          <w:i w:val="0"/>
          <w:color w:val="auto"/>
          <w:lang w:eastAsia="en-US"/>
        </w:rPr>
      </w:pPr>
    </w:p>
    <w:p w:rsidR="00884A67" w:rsidRDefault="00884A67" w:rsidP="0090141C">
      <w:pPr>
        <w:pStyle w:val="BodyText"/>
        <w:rPr>
          <w:rFonts w:ascii="Verdana" w:hAnsi="Verdana" w:cs="Arial"/>
          <w:i w:val="0"/>
          <w:color w:val="auto"/>
          <w:lang w:eastAsia="en-US"/>
        </w:rPr>
      </w:pPr>
      <w:r>
        <w:rPr>
          <w:rFonts w:ascii="Verdana" w:hAnsi="Verdana" w:cs="Arial"/>
          <w:i w:val="0"/>
          <w:color w:val="auto"/>
          <w:lang w:eastAsia="en-US"/>
        </w:rPr>
        <w:t>Although all efforts would be taken to ensure the committed testing tasks within the sprints. However, there might be failures due to following constraints -</w:t>
      </w:r>
    </w:p>
    <w:p w:rsidR="00884A67" w:rsidRDefault="00884A67" w:rsidP="0090141C">
      <w:pPr>
        <w:pStyle w:val="BodyText"/>
        <w:rPr>
          <w:rFonts w:ascii="Verdana" w:hAnsi="Verdana" w:cs="Arial"/>
          <w:i w:val="0"/>
          <w:color w:val="auto"/>
          <w:lang w:eastAsia="en-US"/>
        </w:rPr>
      </w:pPr>
    </w:p>
    <w:p w:rsidR="00884A67" w:rsidRPr="00430C26" w:rsidRDefault="00884A67" w:rsidP="0090141C">
      <w:pPr>
        <w:pStyle w:val="BodyText"/>
        <w:rPr>
          <w:rFonts w:ascii="Verdana" w:hAnsi="Verdana" w:cs="Arial"/>
          <w:i w:val="0"/>
          <w:color w:val="auto"/>
          <w:lang w:eastAsia="en-US"/>
        </w:rPr>
      </w:pPr>
      <w:r>
        <w:rPr>
          <w:rFonts w:ascii="Verdana" w:hAnsi="Verdana" w:cs="Arial"/>
          <w:i w:val="0"/>
          <w:color w:val="auto"/>
          <w:lang w:eastAsia="en-US"/>
        </w:rPr>
        <w:t xml:space="preserve">1) </w:t>
      </w:r>
      <w:r w:rsidRPr="00430C26">
        <w:rPr>
          <w:rFonts w:ascii="Verdana" w:hAnsi="Verdana" w:cs="Arial"/>
          <w:b/>
          <w:i w:val="0"/>
          <w:color w:val="auto"/>
          <w:lang w:eastAsia="en-US"/>
        </w:rPr>
        <w:t>Dependency on Df</w:t>
      </w:r>
      <w:r>
        <w:rPr>
          <w:rFonts w:ascii="Verdana" w:hAnsi="Verdana" w:cs="Arial"/>
          <w:b/>
          <w:i w:val="0"/>
          <w:color w:val="auto"/>
          <w:lang w:eastAsia="en-US"/>
        </w:rPr>
        <w:t>E</w:t>
      </w:r>
      <w:r w:rsidRPr="00430C26">
        <w:rPr>
          <w:rFonts w:ascii="Verdana" w:hAnsi="Verdana" w:cs="Arial"/>
          <w:b/>
          <w:i w:val="0"/>
          <w:color w:val="auto"/>
          <w:lang w:eastAsia="en-US"/>
        </w:rPr>
        <w:t>:</w:t>
      </w:r>
      <w:r>
        <w:rPr>
          <w:rFonts w:ascii="Verdana" w:hAnsi="Verdana" w:cs="Arial"/>
          <w:b/>
          <w:i w:val="0"/>
          <w:color w:val="auto"/>
          <w:lang w:eastAsia="en-US"/>
        </w:rPr>
        <w:t xml:space="preserve"> </w:t>
      </w:r>
      <w:r w:rsidRPr="00430C26">
        <w:rPr>
          <w:rFonts w:ascii="Verdana" w:hAnsi="Verdana" w:cs="Arial"/>
          <w:i w:val="0"/>
          <w:color w:val="auto"/>
          <w:lang w:eastAsia="en-US"/>
        </w:rPr>
        <w:t xml:space="preserve">There should not be any major/complex last minute changes. </w:t>
      </w:r>
    </w:p>
    <w:p w:rsidR="00884A67" w:rsidRDefault="00884A67" w:rsidP="0090141C">
      <w:pPr>
        <w:pStyle w:val="BodyText"/>
        <w:rPr>
          <w:rFonts w:ascii="Verdana" w:hAnsi="Verdana" w:cs="Arial"/>
          <w:i w:val="0"/>
          <w:color w:val="auto"/>
          <w:lang w:eastAsia="en-US"/>
        </w:rPr>
      </w:pPr>
    </w:p>
    <w:p w:rsidR="00884A67" w:rsidRDefault="00884A67" w:rsidP="0090141C">
      <w:pPr>
        <w:pStyle w:val="BodyText"/>
        <w:rPr>
          <w:rFonts w:ascii="Verdana" w:hAnsi="Verdana" w:cs="Arial"/>
          <w:i w:val="0"/>
          <w:color w:val="auto"/>
          <w:lang w:eastAsia="en-US"/>
        </w:rPr>
      </w:pPr>
      <w:r>
        <w:rPr>
          <w:rFonts w:ascii="Verdana" w:hAnsi="Verdana" w:cs="Arial"/>
          <w:i w:val="0"/>
          <w:color w:val="auto"/>
          <w:lang w:eastAsia="en-US"/>
        </w:rPr>
        <w:t>2)</w:t>
      </w:r>
      <w:r w:rsidRPr="00AF42C1">
        <w:rPr>
          <w:rFonts w:ascii="Verdana" w:hAnsi="Verdana" w:cs="Arial"/>
          <w:b/>
          <w:i w:val="0"/>
          <w:color w:val="auto"/>
          <w:lang w:eastAsia="en-US"/>
        </w:rPr>
        <w:t xml:space="preserve"> Time: </w:t>
      </w:r>
      <w:r>
        <w:rPr>
          <w:rFonts w:ascii="Verdana" w:hAnsi="Verdana" w:cs="Arial"/>
          <w:i w:val="0"/>
          <w:color w:val="auto"/>
          <w:lang w:eastAsia="en-US"/>
        </w:rPr>
        <w:t>The overall planning and estimation efforts need to be efficient in order to handle a challenging Sprint Cycle.</w:t>
      </w:r>
    </w:p>
    <w:p w:rsidR="00884A67" w:rsidRDefault="00884A67" w:rsidP="0090141C">
      <w:pPr>
        <w:pStyle w:val="BodyText"/>
        <w:rPr>
          <w:rFonts w:ascii="Verdana" w:hAnsi="Verdana" w:cs="Arial"/>
          <w:i w:val="0"/>
          <w:color w:val="auto"/>
          <w:lang w:eastAsia="en-US"/>
        </w:rPr>
      </w:pPr>
    </w:p>
    <w:p w:rsidR="00884A67" w:rsidRDefault="00884A67" w:rsidP="0090141C">
      <w:pPr>
        <w:pStyle w:val="BodyText"/>
        <w:rPr>
          <w:rFonts w:ascii="Verdana" w:hAnsi="Verdana" w:cs="Arial"/>
          <w:i w:val="0"/>
          <w:color w:val="auto"/>
          <w:lang w:eastAsia="en-US"/>
        </w:rPr>
      </w:pPr>
      <w:r>
        <w:rPr>
          <w:rFonts w:ascii="Verdana" w:hAnsi="Verdana" w:cs="Arial"/>
          <w:i w:val="0"/>
          <w:color w:val="auto"/>
          <w:lang w:eastAsia="en-US"/>
        </w:rPr>
        <w:t xml:space="preserve">3) </w:t>
      </w:r>
      <w:r w:rsidRPr="00A20A3A">
        <w:rPr>
          <w:rFonts w:ascii="Verdana" w:hAnsi="Verdana" w:cs="Arial"/>
          <w:b/>
          <w:i w:val="0"/>
          <w:color w:val="auto"/>
          <w:lang w:eastAsia="en-US"/>
        </w:rPr>
        <w:t xml:space="preserve">Limited Knowledge of </w:t>
      </w:r>
      <w:r w:rsidRPr="00AF42C1">
        <w:rPr>
          <w:rFonts w:ascii="Verdana" w:hAnsi="Verdana" w:cs="Arial"/>
          <w:b/>
          <w:i w:val="0"/>
          <w:color w:val="auto"/>
          <w:lang w:eastAsia="en-US"/>
        </w:rPr>
        <w:t>Resources</w:t>
      </w:r>
      <w:r>
        <w:rPr>
          <w:rFonts w:ascii="Verdana" w:hAnsi="Verdana" w:cs="Arial"/>
          <w:b/>
          <w:i w:val="0"/>
          <w:color w:val="auto"/>
          <w:lang w:eastAsia="en-US"/>
        </w:rPr>
        <w:t xml:space="preserve"> in some areas</w:t>
      </w:r>
      <w:r w:rsidRPr="00AF42C1">
        <w:rPr>
          <w:rFonts w:ascii="Verdana" w:hAnsi="Verdana" w:cs="Arial"/>
          <w:b/>
          <w:i w:val="0"/>
          <w:color w:val="auto"/>
          <w:lang w:eastAsia="en-US"/>
        </w:rPr>
        <w:t>:</w:t>
      </w:r>
      <w:r>
        <w:rPr>
          <w:rFonts w:ascii="Verdana" w:hAnsi="Verdana" w:cs="Arial"/>
          <w:i w:val="0"/>
          <w:color w:val="auto"/>
          <w:lang w:eastAsia="en-US"/>
        </w:rPr>
        <w:t xml:space="preserve"> As there are limited knowledge of resources in testing team, continuous support needs to be provided.</w:t>
      </w:r>
    </w:p>
    <w:p w:rsidR="00884A67" w:rsidRDefault="00884A67" w:rsidP="0090141C">
      <w:pPr>
        <w:pStyle w:val="BodyText"/>
        <w:rPr>
          <w:rFonts w:ascii="Verdana" w:hAnsi="Verdana" w:cs="Arial"/>
          <w:i w:val="0"/>
          <w:color w:val="auto"/>
          <w:lang w:eastAsia="en-US"/>
        </w:rPr>
      </w:pPr>
    </w:p>
    <w:p w:rsidR="00884A67" w:rsidRDefault="00884A67" w:rsidP="0090141C">
      <w:pPr>
        <w:pStyle w:val="BodyText"/>
        <w:rPr>
          <w:rFonts w:ascii="Verdana" w:hAnsi="Verdana" w:cs="Arial"/>
          <w:i w:val="0"/>
          <w:color w:val="auto"/>
          <w:lang w:eastAsia="en-US"/>
        </w:rPr>
      </w:pPr>
      <w:r>
        <w:rPr>
          <w:rFonts w:ascii="Verdana" w:hAnsi="Verdana" w:cs="Arial"/>
          <w:i w:val="0"/>
          <w:color w:val="auto"/>
          <w:lang w:eastAsia="en-US"/>
        </w:rPr>
        <w:t xml:space="preserve">4) </w:t>
      </w:r>
      <w:r w:rsidRPr="00AF42C1">
        <w:rPr>
          <w:rFonts w:ascii="Verdana" w:hAnsi="Verdana" w:cs="Arial"/>
          <w:b/>
          <w:i w:val="0"/>
          <w:color w:val="auto"/>
          <w:lang w:eastAsia="en-US"/>
        </w:rPr>
        <w:t>Scope:</w:t>
      </w:r>
      <w:r>
        <w:rPr>
          <w:rFonts w:ascii="Verdana" w:hAnsi="Verdana" w:cs="Arial"/>
          <w:i w:val="0"/>
          <w:color w:val="auto"/>
          <w:lang w:eastAsia="en-US"/>
        </w:rPr>
        <w:t xml:space="preserve">  Since test planning and estimation is derived from the sprint scope, it becomes very important to manage the scope changes in controlled way.</w:t>
      </w:r>
    </w:p>
    <w:p w:rsidR="00884A67" w:rsidRDefault="00884A67" w:rsidP="0090141C">
      <w:pPr>
        <w:pStyle w:val="BodyText"/>
        <w:rPr>
          <w:rFonts w:ascii="Verdana" w:hAnsi="Verdana" w:cs="Arial"/>
          <w:i w:val="0"/>
          <w:color w:val="auto"/>
          <w:lang w:eastAsia="en-US"/>
        </w:rPr>
      </w:pPr>
    </w:p>
    <w:p w:rsidR="00884A67" w:rsidRPr="0090141C" w:rsidRDefault="00884A67" w:rsidP="0090141C"/>
    <w:p w:rsidR="00884A67" w:rsidRPr="00631C7A" w:rsidRDefault="00884A67" w:rsidP="006B4BC6">
      <w:pPr>
        <w:pStyle w:val="Heading1"/>
      </w:pPr>
      <w:bookmarkStart w:id="97" w:name="_Toc378234037"/>
      <w:bookmarkStart w:id="98" w:name="_Toc378234199"/>
      <w:bookmarkStart w:id="99" w:name="_Toc378234230"/>
      <w:bookmarkStart w:id="100" w:name="_Toc378687682"/>
      <w:bookmarkStart w:id="101" w:name="_Toc378687754"/>
      <w:bookmarkStart w:id="102" w:name="_Toc378687913"/>
      <w:bookmarkStart w:id="103" w:name="_Toc400700544"/>
      <w:bookmarkEnd w:id="35"/>
      <w:r>
        <w:t>Test Objectives</w:t>
      </w:r>
      <w:bookmarkEnd w:id="97"/>
      <w:bookmarkEnd w:id="98"/>
      <w:bookmarkEnd w:id="99"/>
      <w:bookmarkEnd w:id="100"/>
      <w:bookmarkEnd w:id="101"/>
      <w:bookmarkEnd w:id="102"/>
      <w:bookmarkEnd w:id="103"/>
    </w:p>
    <w:p w:rsidR="00884A67" w:rsidRPr="0092313D" w:rsidRDefault="00884A67" w:rsidP="006B4BC6"/>
    <w:p w:rsidR="00884A67" w:rsidRPr="0090141C" w:rsidRDefault="00884A67" w:rsidP="0090141C">
      <w:pPr>
        <w:pStyle w:val="AdviceGuidance"/>
        <w:rPr>
          <w:rFonts w:cs="Times New Roman"/>
          <w:color w:val="auto"/>
          <w:szCs w:val="20"/>
        </w:rPr>
      </w:pPr>
      <w:r w:rsidRPr="0090141C">
        <w:rPr>
          <w:rFonts w:cs="Times New Roman"/>
          <w:color w:val="auto"/>
          <w:szCs w:val="20"/>
        </w:rPr>
        <w:t>There are several objectives for system testing:</w:t>
      </w:r>
    </w:p>
    <w:p w:rsidR="00884A67" w:rsidRPr="0090141C" w:rsidRDefault="00884A67" w:rsidP="0090141C">
      <w:pPr>
        <w:pStyle w:val="AdviceGuidance"/>
        <w:rPr>
          <w:rFonts w:cs="Times New Roman"/>
          <w:color w:val="auto"/>
          <w:szCs w:val="20"/>
        </w:rPr>
      </w:pPr>
    </w:p>
    <w:p w:rsidR="00884A67" w:rsidRPr="0090141C" w:rsidRDefault="00884A67" w:rsidP="00BE3923">
      <w:pPr>
        <w:pStyle w:val="ListBullet"/>
        <w:numPr>
          <w:ilvl w:val="0"/>
          <w:numId w:val="8"/>
        </w:numPr>
        <w:rPr>
          <w:lang w:eastAsia="en-US"/>
        </w:rPr>
      </w:pPr>
      <w:r w:rsidRPr="0090141C">
        <w:rPr>
          <w:lang w:eastAsia="en-US"/>
        </w:rPr>
        <w:t>To ensure that the listed stories in Release Backlog are delivered without compromising other or existing functionality.</w:t>
      </w:r>
    </w:p>
    <w:p w:rsidR="00884A67" w:rsidRPr="0090141C" w:rsidRDefault="00884A67" w:rsidP="00BE3923">
      <w:pPr>
        <w:pStyle w:val="ListBullet"/>
        <w:numPr>
          <w:ilvl w:val="0"/>
          <w:numId w:val="8"/>
        </w:numPr>
        <w:rPr>
          <w:lang w:eastAsia="en-US"/>
        </w:rPr>
      </w:pPr>
      <w:r w:rsidRPr="0090141C">
        <w:rPr>
          <w:lang w:eastAsia="en-US"/>
        </w:rPr>
        <w:t>To ensure that no high-risk functionality has been compromised.</w:t>
      </w:r>
    </w:p>
    <w:p w:rsidR="00884A67" w:rsidRPr="0090141C" w:rsidRDefault="00884A67" w:rsidP="00BE3923">
      <w:pPr>
        <w:pStyle w:val="ListBullet"/>
        <w:numPr>
          <w:ilvl w:val="0"/>
          <w:numId w:val="8"/>
        </w:numPr>
        <w:rPr>
          <w:lang w:eastAsia="en-US"/>
        </w:rPr>
      </w:pPr>
      <w:r w:rsidRPr="0090141C">
        <w:rPr>
          <w:lang w:eastAsia="en-US"/>
        </w:rPr>
        <w:t>To ensure the features delivered are fit for purpose</w:t>
      </w:r>
      <w:r>
        <w:rPr>
          <w:lang w:eastAsia="en-US"/>
        </w:rPr>
        <w:t>.</w:t>
      </w:r>
    </w:p>
    <w:p w:rsidR="00884A67" w:rsidRDefault="00884A67" w:rsidP="00BE3923">
      <w:pPr>
        <w:pStyle w:val="ListBullet"/>
        <w:numPr>
          <w:ilvl w:val="0"/>
          <w:numId w:val="8"/>
        </w:numPr>
        <w:rPr>
          <w:lang w:eastAsia="en-US"/>
        </w:rPr>
      </w:pPr>
      <w:r w:rsidRPr="0090141C">
        <w:rPr>
          <w:lang w:eastAsia="en-US"/>
        </w:rPr>
        <w:t>To ensure the acceptance criteria are met and cannot be broken</w:t>
      </w:r>
      <w:r>
        <w:rPr>
          <w:lang w:eastAsia="en-US"/>
        </w:rPr>
        <w:t>.</w:t>
      </w:r>
    </w:p>
    <w:p w:rsidR="00884A67" w:rsidRPr="00A20A3A" w:rsidRDefault="00884A67" w:rsidP="00BE3923">
      <w:pPr>
        <w:pStyle w:val="ListParagraph"/>
        <w:numPr>
          <w:ilvl w:val="0"/>
          <w:numId w:val="8"/>
        </w:numPr>
        <w:jc w:val="both"/>
        <w:rPr>
          <w:rFonts w:ascii="Verdana" w:hAnsi="Verdana"/>
          <w:lang w:eastAsia="en-US"/>
        </w:rPr>
      </w:pPr>
      <w:r w:rsidRPr="00A20A3A">
        <w:rPr>
          <w:rFonts w:ascii="Verdana" w:hAnsi="Verdana"/>
          <w:lang w:eastAsia="en-US"/>
        </w:rPr>
        <w:t>To ensure sufficient test coverage of school types (not possible to test all) and identify gaps.</w:t>
      </w:r>
    </w:p>
    <w:p w:rsidR="00884A67" w:rsidRPr="0090141C" w:rsidRDefault="00884A67" w:rsidP="00A20A3A">
      <w:pPr>
        <w:pStyle w:val="ListBullet"/>
        <w:numPr>
          <w:ilvl w:val="0"/>
          <w:numId w:val="0"/>
        </w:numPr>
        <w:ind w:left="720"/>
        <w:rPr>
          <w:lang w:eastAsia="en-US"/>
        </w:rPr>
      </w:pPr>
    </w:p>
    <w:p w:rsidR="00884A67" w:rsidRPr="005D1E2B" w:rsidRDefault="00884A67" w:rsidP="006B4BC6"/>
    <w:p w:rsidR="00884A67" w:rsidRPr="00815910" w:rsidRDefault="00884A67" w:rsidP="006B4BC6">
      <w:pPr>
        <w:pStyle w:val="Heading2"/>
      </w:pPr>
      <w:bookmarkStart w:id="104" w:name="_Toc363129641"/>
      <w:bookmarkStart w:id="105" w:name="_Toc378234200"/>
      <w:bookmarkStart w:id="106" w:name="_Toc378687683"/>
      <w:bookmarkStart w:id="107" w:name="_Toc378687755"/>
      <w:bookmarkStart w:id="108" w:name="_Toc378687914"/>
      <w:bookmarkStart w:id="109" w:name="_Toc400700545"/>
      <w:r w:rsidRPr="00815910">
        <w:t xml:space="preserve">Test </w:t>
      </w:r>
      <w:bookmarkEnd w:id="104"/>
      <w:r>
        <w:t>Types</w:t>
      </w:r>
      <w:bookmarkEnd w:id="105"/>
      <w:bookmarkEnd w:id="106"/>
      <w:bookmarkEnd w:id="107"/>
      <w:bookmarkEnd w:id="108"/>
      <w:bookmarkEnd w:id="109"/>
    </w:p>
    <w:p w:rsidR="00884A67" w:rsidRDefault="00884A67" w:rsidP="006B4BC6">
      <w:r>
        <w:t xml:space="preserve">          In order to achieve these objectives the following types of testing will be carried out:</w:t>
      </w:r>
    </w:p>
    <w:p w:rsidR="00884A67" w:rsidRDefault="00884A67" w:rsidP="006B4BC6"/>
    <w:p w:rsidR="00884A67" w:rsidRPr="00612C7A" w:rsidRDefault="00884A67" w:rsidP="0090141C">
      <w:pPr>
        <w:pStyle w:val="Heading3"/>
      </w:pPr>
      <w:bookmarkStart w:id="110" w:name="_Toc375063930"/>
      <w:bookmarkStart w:id="111" w:name="_Toc378687684"/>
      <w:bookmarkStart w:id="112" w:name="_Toc378687756"/>
      <w:bookmarkStart w:id="113" w:name="_Toc378687915"/>
      <w:bookmarkStart w:id="114" w:name="_Toc400700546"/>
      <w:r>
        <w:t>Manual Functional Testing</w:t>
      </w:r>
      <w:bookmarkEnd w:id="110"/>
      <w:bookmarkEnd w:id="111"/>
      <w:bookmarkEnd w:id="112"/>
      <w:bookmarkEnd w:id="113"/>
      <w:bookmarkEnd w:id="114"/>
    </w:p>
    <w:p w:rsidR="00884A67" w:rsidRPr="00C7239F" w:rsidRDefault="00884A67" w:rsidP="006B4BC6"/>
    <w:p w:rsidR="00884A67" w:rsidRDefault="00884A67" w:rsidP="0090141C">
      <w:pPr>
        <w:pStyle w:val="ListBullet"/>
        <w:numPr>
          <w:ilvl w:val="0"/>
          <w:numId w:val="0"/>
        </w:numPr>
        <w:ind w:left="360"/>
        <w:rPr>
          <w:lang w:eastAsia="en-US"/>
        </w:rPr>
      </w:pPr>
      <w:r>
        <w:rPr>
          <w:lang w:eastAsia="en-US"/>
        </w:rPr>
        <w:t>Tests of the individual functionality linked to each story, together with the identified impacts across the system.</w:t>
      </w:r>
    </w:p>
    <w:p w:rsidR="00884A67" w:rsidRDefault="00884A67" w:rsidP="0090141C">
      <w:pPr>
        <w:pStyle w:val="ListBullet"/>
        <w:numPr>
          <w:ilvl w:val="0"/>
          <w:numId w:val="0"/>
        </w:numPr>
        <w:ind w:left="936"/>
      </w:pPr>
    </w:p>
    <w:p w:rsidR="00884A67" w:rsidRPr="00152F09" w:rsidRDefault="00884A67" w:rsidP="0090141C">
      <w:pPr>
        <w:pStyle w:val="Heading3"/>
      </w:pPr>
      <w:bookmarkStart w:id="115" w:name="_Toc378687685"/>
      <w:bookmarkStart w:id="116" w:name="_Toc378687757"/>
      <w:bookmarkStart w:id="117" w:name="_Toc378687916"/>
      <w:bookmarkStart w:id="118" w:name="_Toc400700547"/>
      <w:r w:rsidRPr="00152F09">
        <w:t>Automation Testing:</w:t>
      </w:r>
      <w:bookmarkEnd w:id="115"/>
      <w:bookmarkEnd w:id="116"/>
      <w:bookmarkEnd w:id="117"/>
      <w:bookmarkEnd w:id="118"/>
      <w:r w:rsidRPr="00152F09">
        <w:t xml:space="preserve"> </w:t>
      </w:r>
    </w:p>
    <w:p w:rsidR="00884A67" w:rsidRDefault="00884A67" w:rsidP="00C91B3B">
      <w:pPr>
        <w:rPr>
          <w:highlight w:val="yellow"/>
          <w:lang w:eastAsia="en-US"/>
        </w:rPr>
      </w:pPr>
    </w:p>
    <w:p w:rsidR="00884A67" w:rsidRDefault="00884A67" w:rsidP="00C91B3B">
      <w:pPr>
        <w:rPr>
          <w:lang w:eastAsia="en-US"/>
        </w:rPr>
      </w:pPr>
      <w:r>
        <w:rPr>
          <w:lang w:eastAsia="en-US"/>
        </w:rPr>
        <w:t xml:space="preserve">    </w:t>
      </w:r>
      <w:r>
        <w:t>Polaris &amp; Altair teams</w:t>
      </w:r>
      <w:r w:rsidDel="00564772">
        <w:rPr>
          <w:lang w:eastAsia="en-US"/>
        </w:rPr>
        <w:t xml:space="preserve"> </w:t>
      </w:r>
      <w:r>
        <w:rPr>
          <w:lang w:eastAsia="en-US"/>
        </w:rPr>
        <w:t>team will identify the scenarios and impacted areas for Automation testing and execution of the scripts.</w:t>
      </w:r>
    </w:p>
    <w:p w:rsidR="00884A67" w:rsidRDefault="00884A67" w:rsidP="0090141C">
      <w:pPr>
        <w:rPr>
          <w:highlight w:val="yellow"/>
          <w:lang w:eastAsia="en-US"/>
        </w:rPr>
      </w:pPr>
    </w:p>
    <w:p w:rsidR="00884A67" w:rsidRPr="00611D10" w:rsidRDefault="00884A67" w:rsidP="0090141C">
      <w:pPr>
        <w:pStyle w:val="Heading3"/>
      </w:pPr>
      <w:bookmarkStart w:id="119" w:name="_Toc375063932"/>
      <w:bookmarkStart w:id="120" w:name="_Toc378687686"/>
      <w:bookmarkStart w:id="121" w:name="_Toc378687758"/>
      <w:bookmarkStart w:id="122" w:name="_Toc378687917"/>
      <w:bookmarkStart w:id="123" w:name="_Toc400700548"/>
      <w:r w:rsidRPr="00611D10">
        <w:t>Retesting</w:t>
      </w:r>
      <w:bookmarkEnd w:id="119"/>
      <w:bookmarkEnd w:id="120"/>
      <w:bookmarkEnd w:id="121"/>
      <w:bookmarkEnd w:id="122"/>
      <w:bookmarkEnd w:id="123"/>
    </w:p>
    <w:p w:rsidR="00884A67" w:rsidRDefault="00884A67" w:rsidP="0090141C">
      <w:pPr>
        <w:pStyle w:val="ListBullet"/>
        <w:numPr>
          <w:ilvl w:val="0"/>
          <w:numId w:val="0"/>
        </w:numPr>
        <w:ind w:left="360"/>
        <w:rPr>
          <w:lang w:eastAsia="en-US"/>
        </w:rPr>
      </w:pPr>
    </w:p>
    <w:p w:rsidR="00884A67" w:rsidRDefault="00884A67" w:rsidP="0090141C">
      <w:pPr>
        <w:pStyle w:val="ListBullet"/>
        <w:numPr>
          <w:ilvl w:val="0"/>
          <w:numId w:val="0"/>
        </w:numPr>
        <w:ind w:left="360"/>
        <w:rPr>
          <w:lang w:eastAsia="en-US"/>
        </w:rPr>
      </w:pPr>
      <w:r>
        <w:rPr>
          <w:lang w:eastAsia="en-US"/>
        </w:rPr>
        <w:t>Tests the bug fixes for the reported defects and verify that the fixes satisfy the specified requirements.</w:t>
      </w:r>
    </w:p>
    <w:p w:rsidR="00884A67" w:rsidRDefault="00884A67" w:rsidP="00A361CD">
      <w:pPr>
        <w:pStyle w:val="Heading3"/>
      </w:pPr>
      <w:bookmarkStart w:id="124" w:name="_Toc375063933"/>
      <w:bookmarkStart w:id="125" w:name="_Toc378687687"/>
      <w:bookmarkStart w:id="126" w:name="_Toc378687759"/>
      <w:bookmarkStart w:id="127" w:name="_Toc378687918"/>
      <w:bookmarkStart w:id="128" w:name="_Toc400700549"/>
      <w:r w:rsidRPr="00162FE8">
        <w:t>Regression Testing</w:t>
      </w:r>
      <w:bookmarkEnd w:id="124"/>
      <w:bookmarkEnd w:id="125"/>
      <w:bookmarkEnd w:id="126"/>
      <w:bookmarkEnd w:id="127"/>
      <w:bookmarkEnd w:id="128"/>
    </w:p>
    <w:p w:rsidR="00884A67" w:rsidRDefault="00884A67" w:rsidP="00A302A2">
      <w:pPr>
        <w:rPr>
          <w:lang w:eastAsia="en-US"/>
        </w:rPr>
      </w:pPr>
    </w:p>
    <w:p w:rsidR="00884A67" w:rsidRDefault="00884A67" w:rsidP="00A302A2">
      <w:pPr>
        <w:pStyle w:val="ListBullet"/>
        <w:numPr>
          <w:ilvl w:val="0"/>
          <w:numId w:val="0"/>
        </w:numPr>
        <w:ind w:left="360"/>
        <w:rPr>
          <w:lang w:eastAsia="en-US"/>
        </w:rPr>
      </w:pPr>
      <w:r>
        <w:rPr>
          <w:lang w:eastAsia="en-US"/>
        </w:rPr>
        <w:t xml:space="preserve">Tests the application functionality on previously tested portion of system after changes have been made. A manual regression test pack will be developed from the session execution. The scripts will be reviewed and will be run during Hardening Phase. </w:t>
      </w:r>
    </w:p>
    <w:p w:rsidR="00884A67" w:rsidRDefault="00884A67" w:rsidP="00A302A2">
      <w:pPr>
        <w:pStyle w:val="ListBullet"/>
        <w:numPr>
          <w:ilvl w:val="0"/>
          <w:numId w:val="0"/>
        </w:numPr>
        <w:ind w:left="360"/>
        <w:rPr>
          <w:lang w:eastAsia="en-US"/>
        </w:rPr>
      </w:pPr>
      <w:r>
        <w:rPr>
          <w:lang w:eastAsia="en-US"/>
        </w:rPr>
        <w:t>If there are time constraints imposed on the team to complete testing by a specific date, areas for regression testing will be identified using a risk based approach, with priority given to the testing of features and functions based on the risk of their failure - a function of their importance and likelihood or impact of failure.</w:t>
      </w:r>
    </w:p>
    <w:p w:rsidR="00884A67" w:rsidRPr="00A302A2" w:rsidRDefault="00884A67" w:rsidP="00A302A2">
      <w:pPr>
        <w:rPr>
          <w:lang w:eastAsia="en-US"/>
        </w:rPr>
      </w:pPr>
    </w:p>
    <w:p w:rsidR="00884A67" w:rsidRDefault="00884A67" w:rsidP="00CF3456">
      <w:pPr>
        <w:rPr>
          <w:lang w:eastAsia="en-US"/>
        </w:rPr>
      </w:pPr>
      <w:r>
        <w:rPr>
          <w:lang w:eastAsia="en-US"/>
        </w:rPr>
        <w:tab/>
      </w:r>
    </w:p>
    <w:p w:rsidR="00884A67" w:rsidRPr="00CF3456" w:rsidRDefault="00884A67" w:rsidP="00CF3456">
      <w:pPr>
        <w:rPr>
          <w:lang w:eastAsia="en-US"/>
        </w:rPr>
      </w:pPr>
    </w:p>
    <w:p w:rsidR="00884A67" w:rsidRPr="00A361CD" w:rsidRDefault="00884A67" w:rsidP="00A361CD">
      <w:pPr>
        <w:rPr>
          <w:lang w:eastAsia="en-US"/>
        </w:rPr>
      </w:pPr>
    </w:p>
    <w:p w:rsidR="00884A67" w:rsidRPr="0090141C" w:rsidRDefault="00884A67" w:rsidP="0090141C">
      <w:pPr>
        <w:rPr>
          <w:lang w:eastAsia="en-US"/>
        </w:rPr>
      </w:pPr>
    </w:p>
    <w:p w:rsidR="00884A67" w:rsidRDefault="00884A67" w:rsidP="0090141C">
      <w:pPr>
        <w:pStyle w:val="ListBullet"/>
        <w:numPr>
          <w:ilvl w:val="0"/>
          <w:numId w:val="0"/>
        </w:numPr>
        <w:ind w:left="936"/>
      </w:pPr>
    </w:p>
    <w:p w:rsidR="00884A67" w:rsidRDefault="00884A67" w:rsidP="006B4BC6">
      <w:pPr>
        <w:rPr>
          <w:lang w:eastAsia="en-US"/>
        </w:rPr>
      </w:pPr>
    </w:p>
    <w:p w:rsidR="00884A67" w:rsidRPr="00250E72" w:rsidRDefault="00884A67" w:rsidP="006B4BC6">
      <w:pPr>
        <w:pStyle w:val="Heading1"/>
        <w:rPr>
          <w:lang w:eastAsia="en-US"/>
        </w:rPr>
      </w:pPr>
      <w:bookmarkStart w:id="129" w:name="_Toc378234038"/>
      <w:bookmarkStart w:id="130" w:name="_Toc378234201"/>
      <w:bookmarkStart w:id="131" w:name="_Toc378234231"/>
      <w:bookmarkStart w:id="132" w:name="_Toc378687688"/>
      <w:bookmarkStart w:id="133" w:name="_Toc378687760"/>
      <w:bookmarkStart w:id="134" w:name="_Toc378687919"/>
      <w:bookmarkStart w:id="135" w:name="_Toc400700550"/>
      <w:r w:rsidRPr="00250E72">
        <w:rPr>
          <w:lang w:eastAsia="en-US"/>
        </w:rPr>
        <w:t>Test Improvements</w:t>
      </w:r>
      <w:bookmarkEnd w:id="129"/>
      <w:bookmarkEnd w:id="130"/>
      <w:bookmarkEnd w:id="131"/>
      <w:bookmarkEnd w:id="132"/>
      <w:bookmarkEnd w:id="133"/>
      <w:bookmarkEnd w:id="134"/>
      <w:bookmarkEnd w:id="135"/>
    </w:p>
    <w:p w:rsidR="00884A67" w:rsidRDefault="00884A67" w:rsidP="00250E72">
      <w:pPr>
        <w:rPr>
          <w:lang w:eastAsia="en-US"/>
        </w:rPr>
      </w:pPr>
      <w:r>
        <w:rPr>
          <w:lang w:eastAsia="en-US"/>
        </w:rPr>
        <w:tab/>
      </w:r>
    </w:p>
    <w:p w:rsidR="00884A67" w:rsidRDefault="00884A67" w:rsidP="00250E72">
      <w:pPr>
        <w:rPr>
          <w:lang w:eastAsia="en-US"/>
        </w:rPr>
      </w:pPr>
      <w:r>
        <w:t>Polaris &amp; Altair teams</w:t>
      </w:r>
      <w:r>
        <w:rPr>
          <w:lang w:eastAsia="en-US"/>
        </w:rPr>
        <w:t xml:space="preserve"> documents which were prepared at the start of the Project should be updated as  per changes implemented in previous Releases.</w:t>
      </w:r>
    </w:p>
    <w:p w:rsidR="00884A67" w:rsidRDefault="00884A67" w:rsidP="00250E72">
      <w:pPr>
        <w:rPr>
          <w:lang w:eastAsia="en-US"/>
        </w:rPr>
      </w:pPr>
    </w:p>
    <w:p w:rsidR="00884A67" w:rsidRDefault="00884A67" w:rsidP="00B413D4">
      <w:pPr>
        <w:numPr>
          <w:ilvl w:val="0"/>
          <w:numId w:val="17"/>
        </w:numPr>
        <w:ind w:left="720"/>
        <w:rPr>
          <w:lang w:eastAsia="en-US"/>
        </w:rPr>
      </w:pPr>
      <w:r>
        <w:rPr>
          <w:lang w:eastAsia="en-US"/>
        </w:rPr>
        <w:t>Knowledge Transfer Sessions of Applications</w:t>
      </w:r>
    </w:p>
    <w:p w:rsidR="00884A67" w:rsidRDefault="00884A67" w:rsidP="00B413D4">
      <w:pPr>
        <w:ind w:left="360"/>
        <w:rPr>
          <w:lang w:eastAsia="en-US"/>
        </w:rPr>
      </w:pPr>
    </w:p>
    <w:p w:rsidR="00884A67" w:rsidRDefault="00884A67" w:rsidP="00B413D4">
      <w:pPr>
        <w:numPr>
          <w:ilvl w:val="0"/>
          <w:numId w:val="17"/>
        </w:numPr>
        <w:ind w:left="720"/>
        <w:rPr>
          <w:lang w:eastAsia="en-US"/>
        </w:rPr>
      </w:pPr>
      <w:r>
        <w:rPr>
          <w:lang w:eastAsia="en-US"/>
        </w:rPr>
        <w:t>Clarity of User Stories before Testing Starts</w:t>
      </w:r>
    </w:p>
    <w:p w:rsidR="00884A67" w:rsidRDefault="00884A67" w:rsidP="00B413D4">
      <w:pPr>
        <w:ind w:left="360"/>
        <w:rPr>
          <w:lang w:eastAsia="en-US"/>
        </w:rPr>
      </w:pPr>
    </w:p>
    <w:p w:rsidR="00884A67" w:rsidRDefault="00884A67" w:rsidP="00B413D4">
      <w:pPr>
        <w:numPr>
          <w:ilvl w:val="0"/>
          <w:numId w:val="17"/>
        </w:numPr>
        <w:ind w:left="720"/>
        <w:rPr>
          <w:lang w:eastAsia="en-US"/>
        </w:rPr>
      </w:pPr>
      <w:r>
        <w:rPr>
          <w:lang w:eastAsia="en-US"/>
        </w:rPr>
        <w:t>Clarity on Datasets during Refinement</w:t>
      </w:r>
    </w:p>
    <w:p w:rsidR="00884A67" w:rsidRDefault="00884A67" w:rsidP="00B413D4">
      <w:pPr>
        <w:ind w:left="360"/>
        <w:rPr>
          <w:lang w:eastAsia="en-US"/>
        </w:rPr>
      </w:pPr>
    </w:p>
    <w:p w:rsidR="00884A67" w:rsidRDefault="00884A67" w:rsidP="00B413D4">
      <w:pPr>
        <w:numPr>
          <w:ilvl w:val="0"/>
          <w:numId w:val="17"/>
        </w:numPr>
        <w:ind w:left="720"/>
        <w:rPr>
          <w:lang w:eastAsia="en-US"/>
        </w:rPr>
      </w:pPr>
      <w:r>
        <w:rPr>
          <w:lang w:eastAsia="en-US"/>
        </w:rPr>
        <w:t>Assessing documents from support net whenever required</w:t>
      </w:r>
    </w:p>
    <w:p w:rsidR="00884A67" w:rsidRDefault="00884A67" w:rsidP="00B413D4">
      <w:pPr>
        <w:ind w:left="360"/>
        <w:rPr>
          <w:lang w:eastAsia="en-US"/>
        </w:rPr>
      </w:pPr>
    </w:p>
    <w:p w:rsidR="00884A67" w:rsidRPr="00250E72" w:rsidRDefault="00884A67" w:rsidP="00B413D4">
      <w:pPr>
        <w:numPr>
          <w:ilvl w:val="0"/>
          <w:numId w:val="17"/>
        </w:numPr>
        <w:ind w:left="720"/>
        <w:rPr>
          <w:lang w:eastAsia="en-US"/>
        </w:rPr>
      </w:pPr>
      <w:r w:rsidRPr="009D3AF1">
        <w:rPr>
          <w:lang w:eastAsia="en-US"/>
        </w:rPr>
        <w:t>Availability of key knowledge experts</w:t>
      </w:r>
    </w:p>
    <w:p w:rsidR="00884A67" w:rsidRDefault="00884A67" w:rsidP="006B4BC6">
      <w:pPr>
        <w:rPr>
          <w:lang w:eastAsia="en-US"/>
        </w:rPr>
      </w:pPr>
    </w:p>
    <w:p w:rsidR="00884A67" w:rsidRDefault="00884A67" w:rsidP="006B4BC6">
      <w:pPr>
        <w:pStyle w:val="Heading1"/>
        <w:rPr>
          <w:lang w:eastAsia="en-US"/>
        </w:rPr>
      </w:pPr>
      <w:bookmarkStart w:id="136" w:name="_Toc378234039"/>
      <w:bookmarkStart w:id="137" w:name="_Toc378234202"/>
      <w:bookmarkStart w:id="138" w:name="_Toc378234232"/>
      <w:bookmarkStart w:id="139" w:name="_Toc378687689"/>
      <w:bookmarkStart w:id="140" w:name="_Toc378687761"/>
      <w:bookmarkStart w:id="141" w:name="_Toc378687920"/>
      <w:bookmarkStart w:id="142" w:name="_Toc400700551"/>
      <w:r>
        <w:rPr>
          <w:lang w:eastAsia="en-US"/>
        </w:rPr>
        <w:t>Entry and Exit Criteria</w:t>
      </w:r>
      <w:bookmarkEnd w:id="136"/>
      <w:bookmarkEnd w:id="137"/>
      <w:bookmarkEnd w:id="138"/>
      <w:bookmarkEnd w:id="139"/>
      <w:bookmarkEnd w:id="140"/>
      <w:bookmarkEnd w:id="141"/>
      <w:bookmarkEnd w:id="142"/>
    </w:p>
    <w:p w:rsidR="00884A67" w:rsidRPr="00D30CA6" w:rsidRDefault="00884A67" w:rsidP="006B4BC6">
      <w:pPr>
        <w:pStyle w:val="Heading2"/>
      </w:pPr>
      <w:bookmarkStart w:id="143" w:name="_Toc378234203"/>
      <w:bookmarkStart w:id="144" w:name="_Toc378687690"/>
      <w:bookmarkStart w:id="145" w:name="_Toc378687762"/>
      <w:bookmarkStart w:id="146" w:name="_Toc378687921"/>
      <w:bookmarkStart w:id="147" w:name="_Toc400700552"/>
      <w:bookmarkStart w:id="148" w:name="_Toc231273373"/>
      <w:bookmarkStart w:id="149" w:name="_Toc239580015"/>
      <w:bookmarkStart w:id="150" w:name="_Toc255829657"/>
      <w:bookmarkStart w:id="151" w:name="_Toc262112935"/>
      <w:bookmarkStart w:id="152" w:name="_Toc263156610"/>
      <w:bookmarkStart w:id="153" w:name="_Toc363129643"/>
      <w:bookmarkStart w:id="154" w:name="_Toc168217986"/>
      <w:r w:rsidRPr="00D30CA6">
        <w:t>Entry Criteria (for session plan)</w:t>
      </w:r>
      <w:bookmarkEnd w:id="143"/>
      <w:bookmarkEnd w:id="144"/>
      <w:bookmarkEnd w:id="145"/>
      <w:bookmarkEnd w:id="146"/>
      <w:bookmarkEnd w:id="147"/>
    </w:p>
    <w:p w:rsidR="00884A67" w:rsidRDefault="00884A67" w:rsidP="006B4BC6">
      <w:r w:rsidRPr="00631C7A">
        <w:t xml:space="preserve">The following entry criteria </w:t>
      </w:r>
      <w:r>
        <w:t>must be met</w:t>
      </w:r>
      <w:r w:rsidRPr="00631C7A">
        <w:t xml:space="preserve"> in order to commence </w:t>
      </w:r>
      <w:r>
        <w:t>Session plan preparation</w:t>
      </w:r>
      <w:r w:rsidRPr="00631C7A">
        <w:t>:</w:t>
      </w:r>
    </w:p>
    <w:p w:rsidR="00884A67" w:rsidRPr="00631C7A" w:rsidRDefault="00884A67" w:rsidP="006B4BC6">
      <w:pPr>
        <w:pStyle w:val="TableHeading"/>
      </w:pPr>
    </w:p>
    <w:p w:rsidR="00884A67" w:rsidRDefault="00884A67" w:rsidP="006B4BC6">
      <w:pPr>
        <w:pStyle w:val="ListBullet"/>
      </w:pPr>
      <w:r>
        <w:t xml:space="preserve">The user story </w:t>
      </w:r>
      <w:r w:rsidRPr="00631C7A">
        <w:t xml:space="preserve">and </w:t>
      </w:r>
      <w:r>
        <w:t>any supporting d</w:t>
      </w:r>
      <w:r w:rsidRPr="00631C7A">
        <w:t xml:space="preserve">ocumentation </w:t>
      </w:r>
      <w:r>
        <w:t xml:space="preserve">provide </w:t>
      </w:r>
      <w:r w:rsidRPr="00631C7A">
        <w:t xml:space="preserve">sufficient detail to allow the </w:t>
      </w:r>
      <w:r>
        <w:t>preparation of session plans</w:t>
      </w:r>
      <w:r w:rsidRPr="00631C7A">
        <w:t>.</w:t>
      </w:r>
    </w:p>
    <w:p w:rsidR="00884A67" w:rsidRDefault="00884A67" w:rsidP="006B4BC6">
      <w:pPr>
        <w:pStyle w:val="ListBullet"/>
      </w:pPr>
      <w:r>
        <w:t>Acceptance criteria are clear and comprehensive, covering the main and alternate scenarios that allow the story to deliver the identified business value.</w:t>
      </w:r>
    </w:p>
    <w:p w:rsidR="00884A67" w:rsidRDefault="00884A67" w:rsidP="006B4BC6">
      <w:pPr>
        <w:pStyle w:val="ListBullet"/>
      </w:pPr>
      <w:r>
        <w:t>Product Owner has provided sufficient impact analysis that the testing will cover the system and not just the localised change.</w:t>
      </w:r>
    </w:p>
    <w:p w:rsidR="00884A67" w:rsidRPr="006C6F9C" w:rsidRDefault="00884A67" w:rsidP="006B4BC6">
      <w:pPr>
        <w:pStyle w:val="ListBullet"/>
      </w:pPr>
      <w:r w:rsidRPr="006C6F9C">
        <w:t xml:space="preserve">All </w:t>
      </w:r>
      <w:r>
        <w:t xml:space="preserve">story information has </w:t>
      </w:r>
      <w:r w:rsidRPr="006C6F9C">
        <w:t>been groomed and story pointed.</w:t>
      </w:r>
    </w:p>
    <w:p w:rsidR="00884A67" w:rsidRDefault="00884A67" w:rsidP="006B4BC6">
      <w:pPr>
        <w:pStyle w:val="TableHeading"/>
      </w:pPr>
    </w:p>
    <w:p w:rsidR="00884A67" w:rsidRPr="003F20F9" w:rsidRDefault="00884A67" w:rsidP="006B4BC6"/>
    <w:p w:rsidR="00884A67" w:rsidRPr="00D30CA6" w:rsidRDefault="00884A67" w:rsidP="006B4BC6">
      <w:pPr>
        <w:pStyle w:val="Heading2"/>
      </w:pPr>
      <w:bookmarkStart w:id="155" w:name="_Toc378234204"/>
      <w:bookmarkStart w:id="156" w:name="_Toc378687691"/>
      <w:bookmarkStart w:id="157" w:name="_Toc378687763"/>
      <w:bookmarkStart w:id="158" w:name="_Toc378687922"/>
      <w:bookmarkStart w:id="159" w:name="_Toc400700553"/>
      <w:r w:rsidRPr="00D30CA6">
        <w:t>Entry Criteria (for session execution)</w:t>
      </w:r>
      <w:bookmarkEnd w:id="155"/>
      <w:bookmarkEnd w:id="156"/>
      <w:bookmarkEnd w:id="157"/>
      <w:bookmarkEnd w:id="158"/>
      <w:bookmarkEnd w:id="159"/>
    </w:p>
    <w:p w:rsidR="00884A67" w:rsidRDefault="00884A67" w:rsidP="006B4BC6">
      <w:r w:rsidRPr="00631C7A">
        <w:t>The following e</w:t>
      </w:r>
      <w:r>
        <w:t>ntry</w:t>
      </w:r>
      <w:r w:rsidRPr="00631C7A">
        <w:t xml:space="preserve"> criteria </w:t>
      </w:r>
      <w:r>
        <w:t>must be met in order to commence test execution</w:t>
      </w:r>
      <w:r w:rsidRPr="00631C7A">
        <w:t>:</w:t>
      </w:r>
    </w:p>
    <w:p w:rsidR="00884A67" w:rsidRPr="00631C7A" w:rsidRDefault="00884A67" w:rsidP="006B4BC6">
      <w:pPr>
        <w:pStyle w:val="TableHeading"/>
      </w:pPr>
    </w:p>
    <w:p w:rsidR="00884A67" w:rsidRDefault="00884A67" w:rsidP="006B4BC6">
      <w:pPr>
        <w:pStyle w:val="ListBullet"/>
      </w:pPr>
      <w:r w:rsidRPr="0064323C">
        <w:t xml:space="preserve">Session </w:t>
      </w:r>
      <w:r>
        <w:t>p</w:t>
      </w:r>
      <w:r w:rsidRPr="0064323C">
        <w:t xml:space="preserve">lan </w:t>
      </w:r>
      <w:r>
        <w:t>p</w:t>
      </w:r>
      <w:r w:rsidRPr="0064323C">
        <w:t>reparation has been done and reviewed</w:t>
      </w:r>
      <w:r>
        <w:t xml:space="preserve"> by appropriate audience, at a minimum of the developer who has developed the story.</w:t>
      </w:r>
    </w:p>
    <w:p w:rsidR="00884A67" w:rsidRPr="0064323C" w:rsidRDefault="00884A67" w:rsidP="006B4BC6">
      <w:pPr>
        <w:pStyle w:val="ListBullet"/>
      </w:pPr>
      <w:r w:rsidRPr="0064323C">
        <w:t xml:space="preserve">All changes to the module </w:t>
      </w:r>
      <w:r>
        <w:t xml:space="preserve">have </w:t>
      </w:r>
      <w:r w:rsidRPr="0064323C">
        <w:t>been coded, reviewed and unit tested</w:t>
      </w:r>
    </w:p>
    <w:p w:rsidR="00884A67" w:rsidRDefault="00884A67" w:rsidP="006B4BC6">
      <w:pPr>
        <w:pStyle w:val="ListBullet"/>
      </w:pPr>
      <w:r>
        <w:t>Test environments are prepared and build applied.</w:t>
      </w:r>
    </w:p>
    <w:p w:rsidR="00884A67" w:rsidRDefault="00884A67" w:rsidP="006B4BC6">
      <w:pPr>
        <w:pStyle w:val="ListBullet"/>
      </w:pPr>
      <w:r w:rsidRPr="00631C7A">
        <w:t>Test data has been sourced and prepared as required</w:t>
      </w:r>
      <w:r>
        <w:t>.</w:t>
      </w:r>
    </w:p>
    <w:p w:rsidR="00884A67" w:rsidRPr="009C702F" w:rsidRDefault="00884A67" w:rsidP="006B4BC6">
      <w:pPr>
        <w:pStyle w:val="ListBullet"/>
      </w:pPr>
      <w:r>
        <w:t>System impacts have been identified by developer and communicated.</w:t>
      </w:r>
    </w:p>
    <w:p w:rsidR="00884A67" w:rsidRDefault="00884A67" w:rsidP="006B4BC6">
      <w:pPr>
        <w:pStyle w:val="ListBullet"/>
      </w:pPr>
      <w:r w:rsidRPr="009C702F">
        <w:t xml:space="preserve">Story meets </w:t>
      </w:r>
      <w:r w:rsidRPr="005845BA">
        <w:rPr>
          <w:b/>
        </w:rPr>
        <w:t>development</w:t>
      </w:r>
      <w:r w:rsidRPr="009C702F">
        <w:t xml:space="preserve"> definition of done</w:t>
      </w:r>
      <w:r>
        <w:t>.</w:t>
      </w:r>
    </w:p>
    <w:p w:rsidR="00884A67" w:rsidRPr="00631C7A" w:rsidRDefault="00884A67" w:rsidP="006B4BC6"/>
    <w:p w:rsidR="00884A67" w:rsidRPr="00973495" w:rsidRDefault="00884A67" w:rsidP="006B4BC6">
      <w:pPr>
        <w:pStyle w:val="Heading2"/>
      </w:pPr>
      <w:bookmarkStart w:id="160" w:name="_Toc378234205"/>
      <w:bookmarkStart w:id="161" w:name="_Toc378687692"/>
      <w:bookmarkStart w:id="162" w:name="_Toc378687764"/>
      <w:bookmarkStart w:id="163" w:name="_Toc378687923"/>
      <w:bookmarkStart w:id="164" w:name="_Toc400700554"/>
      <w:r w:rsidRPr="00973495">
        <w:t>Exit Criteria (for session execution)</w:t>
      </w:r>
      <w:bookmarkEnd w:id="160"/>
      <w:bookmarkEnd w:id="161"/>
      <w:bookmarkEnd w:id="162"/>
      <w:bookmarkEnd w:id="163"/>
      <w:bookmarkEnd w:id="164"/>
    </w:p>
    <w:p w:rsidR="00884A67" w:rsidRDefault="00884A67" w:rsidP="006B4BC6">
      <w:r w:rsidRPr="00631C7A">
        <w:t xml:space="preserve">The following exit criteria </w:t>
      </w:r>
      <w:r>
        <w:t>must be met</w:t>
      </w:r>
      <w:r w:rsidRPr="00631C7A">
        <w:t xml:space="preserve"> to </w:t>
      </w:r>
      <w:r>
        <w:t>exit test execution:</w:t>
      </w:r>
    </w:p>
    <w:p w:rsidR="00884A67" w:rsidRPr="00631C7A" w:rsidRDefault="00884A67" w:rsidP="006B4BC6"/>
    <w:p w:rsidR="00884A67" w:rsidRDefault="00884A67" w:rsidP="00BE3923">
      <w:pPr>
        <w:pStyle w:val="ListBullet"/>
        <w:numPr>
          <w:ilvl w:val="0"/>
          <w:numId w:val="9"/>
        </w:numPr>
      </w:pPr>
      <w:r>
        <w:t>Story meets definition of done.</w:t>
      </w:r>
    </w:p>
    <w:p w:rsidR="00884A67" w:rsidRPr="00D30CA6" w:rsidRDefault="00884A67" w:rsidP="006B4BC6">
      <w:pPr>
        <w:pStyle w:val="Heading2"/>
      </w:pPr>
      <w:bookmarkStart w:id="165" w:name="_Toc378234206"/>
      <w:bookmarkStart w:id="166" w:name="_Toc378687693"/>
      <w:bookmarkStart w:id="167" w:name="_Toc378687765"/>
      <w:bookmarkStart w:id="168" w:name="_Toc378687924"/>
      <w:bookmarkStart w:id="169" w:name="_Toc400700555"/>
      <w:r w:rsidRPr="00D30CA6">
        <w:t xml:space="preserve">Exit Criteria </w:t>
      </w:r>
      <w:r>
        <w:t>(construction phase)</w:t>
      </w:r>
      <w:bookmarkEnd w:id="165"/>
      <w:bookmarkEnd w:id="166"/>
      <w:bookmarkEnd w:id="167"/>
      <w:bookmarkEnd w:id="168"/>
      <w:bookmarkEnd w:id="169"/>
    </w:p>
    <w:p w:rsidR="00884A67" w:rsidRPr="00631C7A" w:rsidRDefault="00884A67" w:rsidP="006B4BC6">
      <w:r w:rsidRPr="00631C7A">
        <w:t xml:space="preserve">The following exit criteria </w:t>
      </w:r>
      <w:r>
        <w:t>must be met</w:t>
      </w:r>
      <w:r w:rsidRPr="00631C7A">
        <w:t xml:space="preserve"> to </w:t>
      </w:r>
      <w:r>
        <w:t>exit the construction phase:</w:t>
      </w:r>
    </w:p>
    <w:p w:rsidR="00884A67" w:rsidRDefault="00884A67" w:rsidP="006B4BC6">
      <w:pPr>
        <w:pStyle w:val="TableHeading"/>
      </w:pPr>
    </w:p>
    <w:p w:rsidR="00884A67" w:rsidRDefault="00884A67" w:rsidP="006B4BC6">
      <w:pPr>
        <w:pStyle w:val="ListBullet"/>
      </w:pPr>
      <w:r>
        <w:t>All committed stories have achieved their definition of done.</w:t>
      </w:r>
    </w:p>
    <w:p w:rsidR="00884A67" w:rsidRDefault="00884A67" w:rsidP="006B4BC6">
      <w:pPr>
        <w:pStyle w:val="ListBullet"/>
      </w:pPr>
      <w:r>
        <w:t>Construction audit has been successfully conducted</w:t>
      </w:r>
    </w:p>
    <w:p w:rsidR="00884A67" w:rsidRDefault="00884A67" w:rsidP="006B4BC6">
      <w:pPr>
        <w:pStyle w:val="ListBullet"/>
      </w:pPr>
      <w:r>
        <w:t>There is a plan for risks and gaps identified in the construction audit to be mitigated.</w:t>
      </w:r>
    </w:p>
    <w:p w:rsidR="00884A67" w:rsidRDefault="00884A67" w:rsidP="006B4BC6">
      <w:pPr>
        <w:pStyle w:val="Heading2"/>
      </w:pPr>
      <w:bookmarkStart w:id="170" w:name="_Toc378234207"/>
      <w:bookmarkStart w:id="171" w:name="_Toc378687694"/>
      <w:bookmarkStart w:id="172" w:name="_Toc378687766"/>
      <w:bookmarkStart w:id="173" w:name="_Toc378687925"/>
      <w:bookmarkStart w:id="174" w:name="_Toc400700556"/>
      <w:r>
        <w:t>Exit Criteria (hardening)</w:t>
      </w:r>
      <w:bookmarkEnd w:id="170"/>
      <w:bookmarkEnd w:id="171"/>
      <w:bookmarkEnd w:id="172"/>
      <w:bookmarkEnd w:id="173"/>
      <w:bookmarkEnd w:id="174"/>
    </w:p>
    <w:p w:rsidR="00884A67" w:rsidRPr="00631C7A" w:rsidRDefault="00884A67" w:rsidP="006B4BC6">
      <w:r w:rsidRPr="00631C7A">
        <w:t xml:space="preserve">The following exit criteria </w:t>
      </w:r>
      <w:r>
        <w:t>must be met</w:t>
      </w:r>
      <w:r w:rsidRPr="00631C7A">
        <w:t xml:space="preserve"> to </w:t>
      </w:r>
      <w:r>
        <w:t xml:space="preserve">exit the hardening phase: </w:t>
      </w:r>
    </w:p>
    <w:p w:rsidR="00884A67" w:rsidRDefault="00884A67" w:rsidP="006B4BC6">
      <w:pPr>
        <w:pStyle w:val="TableHeading"/>
      </w:pPr>
    </w:p>
    <w:p w:rsidR="00884A67" w:rsidRPr="00631C7A" w:rsidRDefault="00884A67" w:rsidP="006B4BC6">
      <w:pPr>
        <w:pStyle w:val="ListBullet"/>
      </w:pPr>
      <w:r w:rsidRPr="00631C7A">
        <w:t xml:space="preserve">100% of planned </w:t>
      </w:r>
      <w:r>
        <w:t xml:space="preserve">regression testing has </w:t>
      </w:r>
      <w:r w:rsidRPr="00631C7A">
        <w:t>been executed.</w:t>
      </w:r>
    </w:p>
    <w:p w:rsidR="00884A67" w:rsidRDefault="00884A67" w:rsidP="006B4BC6">
      <w:pPr>
        <w:pStyle w:val="ListBullet"/>
      </w:pPr>
      <w:r w:rsidRPr="00631C7A">
        <w:t>No outstanding</w:t>
      </w:r>
      <w:r>
        <w:t xml:space="preserve"> P1 and P2 defects exist.</w:t>
      </w:r>
    </w:p>
    <w:p w:rsidR="00884A67" w:rsidRPr="00631C7A" w:rsidRDefault="00884A67" w:rsidP="006B4BC6">
      <w:pPr>
        <w:pStyle w:val="ListBullet"/>
      </w:pPr>
      <w:r>
        <w:t xml:space="preserve">P3 and P4 </w:t>
      </w:r>
      <w:r w:rsidRPr="00631C7A">
        <w:t>defect</w:t>
      </w:r>
      <w:r>
        <w:t>s are</w:t>
      </w:r>
      <w:r w:rsidRPr="00631C7A">
        <w:t xml:space="preserve"> resolved, or deferred by Product</w:t>
      </w:r>
      <w:r>
        <w:t xml:space="preserve"> Owner.</w:t>
      </w:r>
    </w:p>
    <w:p w:rsidR="00884A67" w:rsidRPr="00631C7A" w:rsidRDefault="00884A67" w:rsidP="006B4BC6">
      <w:pPr>
        <w:pStyle w:val="ListBullet"/>
      </w:pPr>
      <w:r w:rsidRPr="00631C7A">
        <w:t>An action plan for dealing with any deferred defects has been agreed.</w:t>
      </w:r>
    </w:p>
    <w:p w:rsidR="00884A67" w:rsidRPr="009C702F" w:rsidRDefault="00884A67" w:rsidP="006B4BC6">
      <w:pPr>
        <w:pStyle w:val="ListBullet"/>
        <w:rPr>
          <w:rFonts w:cs="Arial"/>
        </w:rPr>
      </w:pPr>
      <w:r w:rsidRPr="009C702F">
        <w:rPr>
          <w:rFonts w:cs="Arial"/>
        </w:rPr>
        <w:t>Test debrief has been conducted and documented</w:t>
      </w:r>
      <w:r>
        <w:rPr>
          <w:rFonts w:cs="Arial"/>
        </w:rPr>
        <w:t>.</w:t>
      </w:r>
    </w:p>
    <w:p w:rsidR="00884A67" w:rsidRPr="009C702F" w:rsidRDefault="00884A67" w:rsidP="006B4BC6">
      <w:pPr>
        <w:pStyle w:val="ListBullet"/>
        <w:rPr>
          <w:rFonts w:cs="Arial"/>
        </w:rPr>
      </w:pPr>
      <w:r w:rsidRPr="009C702F">
        <w:rPr>
          <w:rFonts w:cs="Arial"/>
        </w:rPr>
        <w:t>Demo has been given to Product Owner</w:t>
      </w:r>
      <w:r>
        <w:rPr>
          <w:rFonts w:cs="Arial"/>
        </w:rPr>
        <w:t>.</w:t>
      </w:r>
    </w:p>
    <w:p w:rsidR="00884A67" w:rsidRPr="00631C7A" w:rsidRDefault="00884A67" w:rsidP="006B4BC6">
      <w:pPr>
        <w:pStyle w:val="ListBullet"/>
      </w:pPr>
      <w:r w:rsidRPr="00631C7A">
        <w:t>The End of Test Report has been written and approved.</w:t>
      </w:r>
    </w:p>
    <w:p w:rsidR="00884A67" w:rsidRPr="00631C7A" w:rsidRDefault="00884A67" w:rsidP="006B4BC6">
      <w:pPr>
        <w:pStyle w:val="ListBullet"/>
      </w:pPr>
      <w:r w:rsidRPr="00631C7A">
        <w:t xml:space="preserve">The test </w:t>
      </w:r>
      <w:r>
        <w:t xml:space="preserve">co-ordinator or lead </w:t>
      </w:r>
      <w:r w:rsidRPr="00631C7A">
        <w:t xml:space="preserve">believes the module </w:t>
      </w:r>
      <w:r>
        <w:t>is</w:t>
      </w:r>
      <w:r w:rsidRPr="00631C7A">
        <w:t xml:space="preserve"> fit for purpose.</w:t>
      </w:r>
    </w:p>
    <w:p w:rsidR="00884A67" w:rsidRDefault="00884A67" w:rsidP="006B4BC6">
      <w:pPr>
        <w:pStyle w:val="ListBullet"/>
      </w:pPr>
      <w:r w:rsidRPr="00631C7A">
        <w:t xml:space="preserve">Any known issues have been reported to the </w:t>
      </w:r>
      <w:r>
        <w:t>RVT and UAT teams</w:t>
      </w:r>
      <w:r w:rsidRPr="00631C7A">
        <w:t>.</w:t>
      </w:r>
    </w:p>
    <w:p w:rsidR="00884A67" w:rsidRPr="00631C7A" w:rsidRDefault="00884A67" w:rsidP="006B4BC6">
      <w:pPr>
        <w:pStyle w:val="TableHeading"/>
      </w:pPr>
    </w:p>
    <w:p w:rsidR="00884A67" w:rsidRPr="00815910" w:rsidRDefault="00884A67" w:rsidP="006B4BC6">
      <w:pPr>
        <w:pStyle w:val="Heading2"/>
      </w:pPr>
      <w:bookmarkStart w:id="175" w:name="_Toc363129646"/>
      <w:bookmarkStart w:id="176" w:name="_Toc378234208"/>
      <w:bookmarkStart w:id="177" w:name="_Toc378687695"/>
      <w:bookmarkStart w:id="178" w:name="_Toc378687767"/>
      <w:bookmarkStart w:id="179" w:name="_Toc378687926"/>
      <w:bookmarkStart w:id="180" w:name="_Toc400700557"/>
      <w:bookmarkEnd w:id="148"/>
      <w:bookmarkEnd w:id="149"/>
      <w:bookmarkEnd w:id="150"/>
      <w:bookmarkEnd w:id="151"/>
      <w:bookmarkEnd w:id="152"/>
      <w:bookmarkEnd w:id="153"/>
      <w:bookmarkEnd w:id="154"/>
      <w:r w:rsidRPr="00815910">
        <w:t xml:space="preserve">Test </w:t>
      </w:r>
      <w:r>
        <w:t>Deliverables</w:t>
      </w:r>
      <w:bookmarkEnd w:id="175"/>
      <w:bookmarkEnd w:id="176"/>
      <w:bookmarkEnd w:id="177"/>
      <w:bookmarkEnd w:id="178"/>
      <w:bookmarkEnd w:id="179"/>
      <w:bookmarkEnd w:id="180"/>
    </w:p>
    <w:p w:rsidR="00884A67" w:rsidRDefault="00884A67" w:rsidP="006B4BC6">
      <w:pPr>
        <w:rPr>
          <w:i/>
          <w:lang w:eastAsia="en-US"/>
        </w:rPr>
      </w:pPr>
      <w:r>
        <w:rPr>
          <w:lang w:eastAsia="en-US"/>
        </w:rPr>
        <w:t xml:space="preserve">The below mentioned deliverables are required from the test: </w:t>
      </w:r>
    </w:p>
    <w:p w:rsidR="00884A67" w:rsidRDefault="00884A67" w:rsidP="006B4BC6">
      <w:pPr>
        <w:rPr>
          <w:lang w:eastAsia="en-US"/>
        </w:rPr>
      </w:pPr>
    </w:p>
    <w:p w:rsidR="00884A67" w:rsidRDefault="00884A67" w:rsidP="001A5147">
      <w:pPr>
        <w:numPr>
          <w:ilvl w:val="0"/>
          <w:numId w:val="19"/>
        </w:numPr>
        <w:rPr>
          <w:i/>
          <w:lang w:eastAsia="en-US"/>
        </w:rPr>
      </w:pPr>
      <w:r>
        <w:rPr>
          <w:lang w:eastAsia="en-US"/>
        </w:rPr>
        <w:t>Test Approach(this document)</w:t>
      </w:r>
    </w:p>
    <w:p w:rsidR="00884A67" w:rsidRDefault="00884A67" w:rsidP="001A5147">
      <w:pPr>
        <w:numPr>
          <w:ilvl w:val="0"/>
          <w:numId w:val="19"/>
        </w:numPr>
        <w:rPr>
          <w:i/>
          <w:lang w:eastAsia="en-US"/>
        </w:rPr>
      </w:pPr>
      <w:r>
        <w:rPr>
          <w:lang w:eastAsia="en-US"/>
        </w:rPr>
        <w:t>Session Plans</w:t>
      </w:r>
    </w:p>
    <w:p w:rsidR="00884A67" w:rsidRDefault="00884A67" w:rsidP="001A5147">
      <w:pPr>
        <w:numPr>
          <w:ilvl w:val="0"/>
          <w:numId w:val="19"/>
        </w:numPr>
        <w:rPr>
          <w:lang w:eastAsia="en-US"/>
        </w:rPr>
      </w:pPr>
      <w:r>
        <w:rPr>
          <w:lang w:eastAsia="en-US"/>
        </w:rPr>
        <w:t>Session Executions/Logs</w:t>
      </w:r>
    </w:p>
    <w:p w:rsidR="00884A67" w:rsidRDefault="00884A67" w:rsidP="001A5147">
      <w:pPr>
        <w:numPr>
          <w:ilvl w:val="0"/>
          <w:numId w:val="19"/>
        </w:numPr>
        <w:rPr>
          <w:i/>
          <w:lang w:eastAsia="en-US"/>
        </w:rPr>
      </w:pPr>
      <w:r>
        <w:rPr>
          <w:lang w:eastAsia="en-US"/>
        </w:rPr>
        <w:t>Defects List</w:t>
      </w:r>
    </w:p>
    <w:p w:rsidR="00884A67" w:rsidRDefault="00884A67" w:rsidP="001A5147">
      <w:pPr>
        <w:numPr>
          <w:ilvl w:val="0"/>
          <w:numId w:val="19"/>
        </w:numPr>
        <w:rPr>
          <w:lang w:eastAsia="en-US"/>
        </w:rPr>
      </w:pPr>
      <w:r>
        <w:rPr>
          <w:lang w:eastAsia="en-US"/>
        </w:rPr>
        <w:t>Session Debriefs</w:t>
      </w:r>
    </w:p>
    <w:p w:rsidR="00884A67" w:rsidRDefault="00884A67" w:rsidP="001A5147">
      <w:pPr>
        <w:numPr>
          <w:ilvl w:val="0"/>
          <w:numId w:val="19"/>
        </w:numPr>
        <w:rPr>
          <w:i/>
          <w:lang w:eastAsia="en-US"/>
        </w:rPr>
      </w:pPr>
      <w:r>
        <w:rPr>
          <w:lang w:eastAsia="en-US"/>
        </w:rPr>
        <w:t>Weekly Status Report</w:t>
      </w:r>
    </w:p>
    <w:p w:rsidR="00884A67" w:rsidRDefault="00884A67" w:rsidP="001A5147">
      <w:pPr>
        <w:numPr>
          <w:ilvl w:val="0"/>
          <w:numId w:val="19"/>
        </w:numPr>
        <w:rPr>
          <w:i/>
          <w:lang w:eastAsia="en-US"/>
        </w:rPr>
      </w:pPr>
      <w:r>
        <w:rPr>
          <w:lang w:eastAsia="en-US"/>
        </w:rPr>
        <w:t>End of Test Report</w:t>
      </w:r>
    </w:p>
    <w:p w:rsidR="00884A67" w:rsidRDefault="00884A67" w:rsidP="001A5147">
      <w:pPr>
        <w:numPr>
          <w:ilvl w:val="0"/>
          <w:numId w:val="19"/>
        </w:numPr>
        <w:rPr>
          <w:lang w:eastAsia="en-US"/>
        </w:rPr>
      </w:pPr>
      <w:r>
        <w:rPr>
          <w:lang w:eastAsia="en-US"/>
        </w:rPr>
        <w:t>Regression Test Pack</w:t>
      </w:r>
    </w:p>
    <w:p w:rsidR="00884A67" w:rsidRDefault="00884A67" w:rsidP="006B4BC6">
      <w:pPr>
        <w:rPr>
          <w:i/>
          <w:lang w:eastAsia="en-US"/>
        </w:rPr>
      </w:pPr>
    </w:p>
    <w:p w:rsidR="00884A67" w:rsidRDefault="00884A67" w:rsidP="006B4BC6"/>
    <w:p w:rsidR="00884A67" w:rsidRDefault="00884A67" w:rsidP="006B4BC6">
      <w:pPr>
        <w:rPr>
          <w:i/>
          <w:lang w:eastAsia="en-US"/>
        </w:rPr>
      </w:pPr>
      <w:r w:rsidRPr="00631C7A">
        <w:rPr>
          <w:lang w:eastAsia="en-US"/>
        </w:rPr>
        <w:t xml:space="preserve">All </w:t>
      </w:r>
      <w:r>
        <w:rPr>
          <w:lang w:eastAsia="en-US"/>
        </w:rPr>
        <w:t>the deliverable items</w:t>
      </w:r>
      <w:r w:rsidRPr="00631C7A">
        <w:rPr>
          <w:lang w:eastAsia="en-US"/>
        </w:rPr>
        <w:t xml:space="preserve"> will be subject to a review process either peer review or formal inspection.</w:t>
      </w:r>
    </w:p>
    <w:p w:rsidR="00884A67" w:rsidRDefault="00884A67" w:rsidP="006B4BC6">
      <w:pPr>
        <w:rPr>
          <w:lang w:eastAsia="en-US"/>
        </w:rPr>
      </w:pPr>
    </w:p>
    <w:p w:rsidR="00884A67" w:rsidRPr="0065154A" w:rsidRDefault="00884A67" w:rsidP="006B4BC6">
      <w:pPr>
        <w:rPr>
          <w:rFonts w:cs="Arial"/>
          <w:lang w:eastAsia="en-US"/>
        </w:rPr>
      </w:pPr>
      <w:r w:rsidRPr="0065154A">
        <w:rPr>
          <w:rFonts w:cs="Arial"/>
          <w:lang w:eastAsia="en-US"/>
        </w:rPr>
        <w:t>All test documentation will be stored in TFS</w:t>
      </w:r>
      <w:r>
        <w:rPr>
          <w:rFonts w:cs="Arial"/>
          <w:lang w:eastAsia="en-US"/>
        </w:rPr>
        <w:t>.</w:t>
      </w:r>
    </w:p>
    <w:p w:rsidR="00884A67" w:rsidRDefault="00884A67" w:rsidP="006B4BC6">
      <w:pPr>
        <w:pStyle w:val="Heading1"/>
      </w:pPr>
      <w:bookmarkStart w:id="181" w:name="_Toc378234040"/>
      <w:bookmarkStart w:id="182" w:name="_Toc378234209"/>
      <w:bookmarkStart w:id="183" w:name="_Toc378234233"/>
      <w:bookmarkStart w:id="184" w:name="_Toc378687696"/>
      <w:bookmarkStart w:id="185" w:name="_Toc378687768"/>
      <w:bookmarkStart w:id="186" w:name="_Toc378687927"/>
      <w:bookmarkStart w:id="187" w:name="_Toc400700558"/>
      <w:r>
        <w:t>Test Management</w:t>
      </w:r>
      <w:bookmarkEnd w:id="181"/>
      <w:bookmarkEnd w:id="182"/>
      <w:bookmarkEnd w:id="183"/>
      <w:bookmarkEnd w:id="184"/>
      <w:bookmarkEnd w:id="185"/>
      <w:bookmarkEnd w:id="186"/>
      <w:bookmarkEnd w:id="187"/>
    </w:p>
    <w:p w:rsidR="00884A67" w:rsidRPr="00601783" w:rsidRDefault="00884A67" w:rsidP="006B4BC6">
      <w:pPr>
        <w:pStyle w:val="Heading2"/>
      </w:pPr>
      <w:bookmarkStart w:id="188" w:name="_Toc378234210"/>
      <w:bookmarkStart w:id="189" w:name="_Toc378687697"/>
      <w:bookmarkStart w:id="190" w:name="_Toc378687769"/>
      <w:bookmarkStart w:id="191" w:name="_Toc378687928"/>
      <w:bookmarkStart w:id="192" w:name="_Toc400700559"/>
      <w:bookmarkStart w:id="193" w:name="_Toc363129661"/>
      <w:r w:rsidRPr="00601783">
        <w:t>Staffing Needs</w:t>
      </w:r>
      <w:bookmarkEnd w:id="188"/>
      <w:bookmarkEnd w:id="189"/>
      <w:bookmarkEnd w:id="190"/>
      <w:bookmarkEnd w:id="191"/>
      <w:bookmarkEnd w:id="192"/>
    </w:p>
    <w:p w:rsidR="00884A67" w:rsidRDefault="00884A67" w:rsidP="006B4BC6">
      <w:pPr>
        <w:rPr>
          <w:rFonts w:cs="Arial"/>
          <w:lang w:eastAsia="en-US"/>
        </w:rPr>
      </w:pPr>
    </w:p>
    <w:p w:rsidR="00884A67" w:rsidRDefault="00884A67" w:rsidP="006B4BC6">
      <w:pPr>
        <w:rPr>
          <w:rFonts w:cs="Arial"/>
          <w:lang w:eastAsia="en-US"/>
        </w:rPr>
      </w:pPr>
      <w:r>
        <w:rPr>
          <w:rFonts w:cs="Arial"/>
          <w:lang w:eastAsia="en-US"/>
        </w:rPr>
        <w:t xml:space="preserve">Testing Resource should have </w:t>
      </w:r>
    </w:p>
    <w:p w:rsidR="00884A67" w:rsidRDefault="00884A67" w:rsidP="006B4BC6">
      <w:pPr>
        <w:rPr>
          <w:rFonts w:cs="Arial"/>
          <w:lang w:eastAsia="en-US"/>
        </w:rPr>
      </w:pPr>
    </w:p>
    <w:p w:rsidR="00884A67" w:rsidRDefault="00884A67" w:rsidP="001A5147">
      <w:pPr>
        <w:numPr>
          <w:ilvl w:val="0"/>
          <w:numId w:val="20"/>
        </w:numPr>
        <w:rPr>
          <w:rFonts w:cs="Arial"/>
          <w:lang w:eastAsia="en-US"/>
        </w:rPr>
      </w:pPr>
      <w:r>
        <w:rPr>
          <w:rFonts w:cs="Arial"/>
          <w:lang w:eastAsia="en-US"/>
        </w:rPr>
        <w:t>Good analytical thinking and Problem Solving Skills</w:t>
      </w:r>
    </w:p>
    <w:p w:rsidR="00884A67" w:rsidRDefault="00884A67" w:rsidP="001A5147">
      <w:pPr>
        <w:numPr>
          <w:ilvl w:val="0"/>
          <w:numId w:val="20"/>
        </w:numPr>
        <w:rPr>
          <w:rFonts w:cs="Arial"/>
          <w:lang w:eastAsia="en-US"/>
        </w:rPr>
      </w:pPr>
      <w:r>
        <w:rPr>
          <w:rFonts w:cs="Arial"/>
          <w:lang w:eastAsia="en-US"/>
        </w:rPr>
        <w:t>G</w:t>
      </w:r>
      <w:r w:rsidRPr="007764DE">
        <w:rPr>
          <w:rFonts w:cs="Arial"/>
          <w:lang w:eastAsia="en-US"/>
        </w:rPr>
        <w:t>ood knowledge of Testing Concepts, Defect Management &amp; Defect Workflows</w:t>
      </w:r>
    </w:p>
    <w:p w:rsidR="00884A67" w:rsidRDefault="00884A67" w:rsidP="001A5147">
      <w:pPr>
        <w:numPr>
          <w:ilvl w:val="0"/>
          <w:numId w:val="20"/>
        </w:numPr>
        <w:rPr>
          <w:rFonts w:cs="Arial"/>
          <w:lang w:eastAsia="en-US"/>
        </w:rPr>
      </w:pPr>
      <w:r>
        <w:rPr>
          <w:rFonts w:cs="Arial"/>
          <w:lang w:eastAsia="en-US"/>
        </w:rPr>
        <w:t xml:space="preserve">Good </w:t>
      </w:r>
      <w:r w:rsidRPr="007764DE">
        <w:rPr>
          <w:rFonts w:cs="Arial"/>
          <w:lang w:eastAsia="en-US"/>
        </w:rPr>
        <w:t>Verbal &amp; Written Communicatio</w:t>
      </w:r>
      <w:r>
        <w:rPr>
          <w:rFonts w:cs="Arial"/>
          <w:lang w:eastAsia="en-US"/>
        </w:rPr>
        <w:t>n</w:t>
      </w:r>
    </w:p>
    <w:p w:rsidR="00884A67" w:rsidRDefault="00884A67" w:rsidP="001A5147">
      <w:pPr>
        <w:numPr>
          <w:ilvl w:val="0"/>
          <w:numId w:val="20"/>
        </w:numPr>
        <w:rPr>
          <w:rFonts w:cs="Arial"/>
          <w:lang w:eastAsia="en-US"/>
        </w:rPr>
      </w:pPr>
      <w:r>
        <w:rPr>
          <w:rFonts w:cs="Arial"/>
          <w:lang w:eastAsia="en-US"/>
        </w:rPr>
        <w:t>Understand Agile Processes</w:t>
      </w:r>
    </w:p>
    <w:p w:rsidR="00884A67" w:rsidRDefault="00884A67" w:rsidP="001A5147">
      <w:pPr>
        <w:numPr>
          <w:ilvl w:val="0"/>
          <w:numId w:val="20"/>
        </w:numPr>
        <w:rPr>
          <w:rFonts w:cs="Arial"/>
          <w:lang w:eastAsia="en-US"/>
        </w:rPr>
      </w:pPr>
      <w:r>
        <w:rPr>
          <w:rFonts w:cs="Arial"/>
          <w:lang w:eastAsia="en-US"/>
        </w:rPr>
        <w:t xml:space="preserve">Identify </w:t>
      </w:r>
      <w:r w:rsidRPr="007764DE">
        <w:rPr>
          <w:rFonts w:cs="Arial"/>
          <w:lang w:eastAsia="en-US"/>
        </w:rPr>
        <w:t>risks, probes slippages proactively</w:t>
      </w:r>
    </w:p>
    <w:p w:rsidR="00884A67" w:rsidRDefault="00884A67" w:rsidP="006B4BC6">
      <w:pPr>
        <w:rPr>
          <w:rFonts w:cs="Arial"/>
          <w:lang w:eastAsia="en-US"/>
        </w:rPr>
      </w:pPr>
    </w:p>
    <w:p w:rsidR="00884A67" w:rsidRDefault="00884A67" w:rsidP="006B4BC6">
      <w:pPr>
        <w:pStyle w:val="Heading2"/>
      </w:pPr>
      <w:bookmarkStart w:id="194" w:name="_Toc378234211"/>
      <w:bookmarkStart w:id="195" w:name="_Toc378687698"/>
      <w:bookmarkStart w:id="196" w:name="_Toc378687770"/>
      <w:bookmarkStart w:id="197" w:name="_Toc378687929"/>
      <w:bookmarkStart w:id="198" w:name="_Toc400700560"/>
      <w:r>
        <w:t>Training Needs</w:t>
      </w:r>
      <w:bookmarkEnd w:id="193"/>
      <w:bookmarkEnd w:id="194"/>
      <w:bookmarkEnd w:id="195"/>
      <w:bookmarkEnd w:id="196"/>
      <w:bookmarkEnd w:id="197"/>
      <w:bookmarkEnd w:id="198"/>
    </w:p>
    <w:p w:rsidR="00884A67" w:rsidRPr="00631C7A" w:rsidRDefault="00884A67" w:rsidP="00A361CD">
      <w:pPr>
        <w:rPr>
          <w:rFonts w:cs="Arial"/>
          <w:color w:val="FF0000"/>
        </w:rPr>
      </w:pPr>
      <w:r>
        <w:rPr>
          <w:rFonts w:cs="Arial"/>
        </w:rPr>
        <w:t>As new members are joining the team, knowledge transfer sessions should be organised</w:t>
      </w:r>
      <w:r w:rsidRPr="00631C7A">
        <w:rPr>
          <w:rFonts w:cs="Arial"/>
        </w:rPr>
        <w:t xml:space="preserve">. </w:t>
      </w:r>
      <w:r>
        <w:rPr>
          <w:rFonts w:cs="Arial"/>
        </w:rPr>
        <w:t>Ongoing s</w:t>
      </w:r>
      <w:r w:rsidRPr="00631C7A">
        <w:rPr>
          <w:rFonts w:cs="Arial"/>
        </w:rPr>
        <w:t xml:space="preserve">upport will be required from the </w:t>
      </w:r>
      <w:r>
        <w:rPr>
          <w:rFonts w:cs="Arial"/>
        </w:rPr>
        <w:t>Product Owner</w:t>
      </w:r>
      <w:r w:rsidRPr="00631C7A">
        <w:rPr>
          <w:rFonts w:cs="Arial"/>
        </w:rPr>
        <w:t xml:space="preserve"> and development team as and when queries are raised </w:t>
      </w:r>
      <w:r>
        <w:rPr>
          <w:rFonts w:cs="Arial"/>
        </w:rPr>
        <w:t>during system testing</w:t>
      </w:r>
      <w:r w:rsidRPr="00631C7A">
        <w:rPr>
          <w:rFonts w:cs="Arial"/>
        </w:rPr>
        <w:t xml:space="preserve">. </w:t>
      </w:r>
      <w:r>
        <w:rPr>
          <w:rFonts w:cs="Arial"/>
        </w:rPr>
        <w:t>All the</w:t>
      </w:r>
      <w:r w:rsidRPr="00631C7A">
        <w:rPr>
          <w:rFonts w:cs="Arial"/>
        </w:rPr>
        <w:t xml:space="preserve"> queries will be logged in a relevant query log, both test and development will log their queries in this central</w:t>
      </w:r>
      <w:r>
        <w:rPr>
          <w:rFonts w:cs="Arial"/>
        </w:rPr>
        <w:t>ised</w:t>
      </w:r>
      <w:r w:rsidRPr="00631C7A">
        <w:rPr>
          <w:rFonts w:cs="Arial"/>
        </w:rPr>
        <w:t xml:space="preserve"> document</w:t>
      </w:r>
      <w:r>
        <w:rPr>
          <w:rFonts w:cs="Arial"/>
        </w:rPr>
        <w:t xml:space="preserve"> available on TFS</w:t>
      </w:r>
      <w:r w:rsidRPr="00631C7A">
        <w:rPr>
          <w:rFonts w:cs="Arial"/>
        </w:rPr>
        <w:t>.</w:t>
      </w:r>
    </w:p>
    <w:p w:rsidR="00884A67" w:rsidRDefault="00884A67" w:rsidP="006B4BC6">
      <w:pPr>
        <w:rPr>
          <w:rFonts w:cs="Arial"/>
        </w:rPr>
      </w:pPr>
    </w:p>
    <w:p w:rsidR="00884A67" w:rsidRDefault="00884A67" w:rsidP="006B4BC6">
      <w:pPr>
        <w:pStyle w:val="Heading2"/>
        <w:rPr>
          <w:lang w:eastAsia="en-US"/>
        </w:rPr>
      </w:pPr>
      <w:bookmarkStart w:id="199" w:name="_Toc378234212"/>
      <w:bookmarkStart w:id="200" w:name="_Toc378687699"/>
      <w:bookmarkStart w:id="201" w:name="_Toc378687771"/>
      <w:bookmarkStart w:id="202" w:name="_Toc378687930"/>
      <w:bookmarkStart w:id="203" w:name="_Toc400700561"/>
      <w:r>
        <w:rPr>
          <w:lang w:eastAsia="en-US"/>
        </w:rPr>
        <w:t>Tool &amp; Licensing Requirements</w:t>
      </w:r>
      <w:bookmarkEnd w:id="199"/>
      <w:bookmarkEnd w:id="200"/>
      <w:bookmarkEnd w:id="201"/>
      <w:bookmarkEnd w:id="202"/>
      <w:bookmarkEnd w:id="203"/>
    </w:p>
    <w:p w:rsidR="00884A67" w:rsidRPr="007608AA" w:rsidRDefault="00884A67" w:rsidP="007608AA">
      <w:pPr>
        <w:rPr>
          <w:lang w:eastAsia="en-US"/>
        </w:rPr>
      </w:pPr>
    </w:p>
    <w:p w:rsidR="00884A67" w:rsidRPr="007608AA" w:rsidRDefault="00884A67" w:rsidP="007608AA">
      <w:pPr>
        <w:pStyle w:val="ListBullet"/>
      </w:pPr>
      <w:r w:rsidRPr="007608AA">
        <w:t>Telerik task board</w:t>
      </w:r>
      <w:r>
        <w:t xml:space="preserve"> will be used as a Project Dash Board.</w:t>
      </w:r>
    </w:p>
    <w:p w:rsidR="00884A67" w:rsidRDefault="00884A67" w:rsidP="007608AA">
      <w:pPr>
        <w:pStyle w:val="ListBullet"/>
      </w:pPr>
      <w:r w:rsidRPr="000744A7">
        <w:t xml:space="preserve">To enhance communication </w:t>
      </w:r>
      <w:r>
        <w:t xml:space="preserve">between the onshore and offshore team, </w:t>
      </w:r>
      <w:r w:rsidRPr="000744A7">
        <w:t xml:space="preserve">we will be using </w:t>
      </w:r>
      <w:r>
        <w:t xml:space="preserve">Lync tool and WebEx </w:t>
      </w:r>
      <w:r w:rsidRPr="000744A7">
        <w:t>to liaise and share information</w:t>
      </w:r>
      <w:r>
        <w:t>.</w:t>
      </w:r>
    </w:p>
    <w:p w:rsidR="00884A67" w:rsidRDefault="00884A67" w:rsidP="007608AA">
      <w:pPr>
        <w:pStyle w:val="ListBullet"/>
      </w:pPr>
      <w:r>
        <w:t>TFS will be used as the repository for all information on this project.</w:t>
      </w:r>
    </w:p>
    <w:p w:rsidR="00884A67" w:rsidRDefault="00884A67" w:rsidP="007608AA"/>
    <w:p w:rsidR="00884A67" w:rsidRPr="00815910" w:rsidRDefault="00884A67" w:rsidP="006B4BC6">
      <w:pPr>
        <w:pStyle w:val="Heading2"/>
      </w:pPr>
      <w:bookmarkStart w:id="204" w:name="_Toc378234213"/>
      <w:bookmarkStart w:id="205" w:name="_Toc378687700"/>
      <w:bookmarkStart w:id="206" w:name="_Toc378687772"/>
      <w:bookmarkStart w:id="207" w:name="_Toc378687931"/>
      <w:bookmarkStart w:id="208" w:name="_Toc400700562"/>
      <w:r>
        <w:t>Progress</w:t>
      </w:r>
      <w:bookmarkEnd w:id="204"/>
      <w:bookmarkEnd w:id="205"/>
      <w:bookmarkEnd w:id="206"/>
      <w:bookmarkEnd w:id="207"/>
      <w:bookmarkEnd w:id="208"/>
    </w:p>
    <w:p w:rsidR="00884A67" w:rsidRDefault="00884A67" w:rsidP="006B4BC6">
      <w:pPr>
        <w:rPr>
          <w:rFonts w:cs="Arial"/>
        </w:rPr>
      </w:pPr>
      <w:r>
        <w:rPr>
          <w:rFonts w:cs="Arial"/>
        </w:rPr>
        <w:t>Each tester is expected to monitor their own progress and achievement against the estimates and story points provided and to provide information regarding these according to the project methodology.</w:t>
      </w:r>
    </w:p>
    <w:p w:rsidR="00884A67" w:rsidRDefault="00884A67" w:rsidP="006B4BC6">
      <w:pPr>
        <w:rPr>
          <w:rFonts w:cs="Arial"/>
        </w:rPr>
      </w:pPr>
    </w:p>
    <w:p w:rsidR="00884A67" w:rsidRPr="00DF35FB" w:rsidRDefault="00884A67" w:rsidP="00DF35FB">
      <w:pPr>
        <w:pStyle w:val="CommentText"/>
      </w:pPr>
      <w:r>
        <w:rPr>
          <w:rFonts w:cs="Arial"/>
        </w:rPr>
        <w:t xml:space="preserve">It is the responsibility of each and every tester to update the TFS at the end of each task </w:t>
      </w:r>
      <w:r w:rsidRPr="00DF35FB">
        <w:t>OR at minimum at the end of each day</w:t>
      </w:r>
    </w:p>
    <w:p w:rsidR="00884A67" w:rsidRDefault="00884A67" w:rsidP="006B4BC6">
      <w:pPr>
        <w:rPr>
          <w:rFonts w:cs="Arial"/>
        </w:rPr>
      </w:pPr>
      <w:r>
        <w:rPr>
          <w:rFonts w:cs="Arial"/>
        </w:rPr>
        <w:t xml:space="preserve"> </w:t>
      </w:r>
    </w:p>
    <w:p w:rsidR="00884A67" w:rsidRPr="00F505DE" w:rsidRDefault="00884A67" w:rsidP="006B4BC6">
      <w:pPr>
        <w:rPr>
          <w:rFonts w:cs="Arial"/>
        </w:rPr>
      </w:pPr>
      <w:r>
        <w:t>A</w:t>
      </w:r>
      <w:r w:rsidRPr="00DF35FB">
        <w:t>ll updated TFS estimates must be accurate to allow correct reporting and monitoring</w:t>
      </w:r>
    </w:p>
    <w:p w:rsidR="00884A67" w:rsidRDefault="00884A67" w:rsidP="006B4BC6"/>
    <w:p w:rsidR="00884A67" w:rsidRDefault="00884A67" w:rsidP="006B4BC6">
      <w:r w:rsidRPr="00C602F2">
        <w:t xml:space="preserve">Testers on the project will </w:t>
      </w:r>
      <w:r>
        <w:t>update their assigned tasks in TFS; where necessary extra tasks will be created by the testers to quantify time spent on other work items that will impact their project tasks.</w:t>
      </w:r>
    </w:p>
    <w:p w:rsidR="00884A67" w:rsidRDefault="00884A67" w:rsidP="006B4BC6"/>
    <w:p w:rsidR="00884A67" w:rsidRPr="00DF35FB" w:rsidRDefault="00884A67" w:rsidP="006B4BC6">
      <w:r>
        <w:t xml:space="preserve">In case of any issues faced by test team regarding tasks creation or updating  tasks in TFS, these need to be escalated to the Project Manager in a timely manner.  </w:t>
      </w:r>
    </w:p>
    <w:p w:rsidR="00884A67" w:rsidRDefault="00884A67" w:rsidP="006B4BC6">
      <w:pPr>
        <w:pStyle w:val="Heading2"/>
      </w:pPr>
      <w:bookmarkStart w:id="209" w:name="_Toc363129653"/>
      <w:bookmarkStart w:id="210" w:name="_Toc378234214"/>
      <w:bookmarkStart w:id="211" w:name="_Toc378687701"/>
      <w:bookmarkStart w:id="212" w:name="_Toc378687773"/>
      <w:bookmarkStart w:id="213" w:name="_Toc378687932"/>
      <w:bookmarkStart w:id="214" w:name="_Toc400700563"/>
      <w:r>
        <w:t>Metrics</w:t>
      </w:r>
      <w:bookmarkEnd w:id="209"/>
      <w:bookmarkEnd w:id="210"/>
      <w:bookmarkEnd w:id="211"/>
      <w:bookmarkEnd w:id="212"/>
      <w:bookmarkEnd w:id="213"/>
      <w:bookmarkEnd w:id="214"/>
    </w:p>
    <w:p w:rsidR="00884A67" w:rsidRPr="00631C7A" w:rsidRDefault="00884A67" w:rsidP="00A361CD">
      <w:pPr>
        <w:rPr>
          <w:rFonts w:cs="Arial"/>
        </w:rPr>
      </w:pPr>
      <w:bookmarkStart w:id="215" w:name="_Toc363129655"/>
      <w:bookmarkStart w:id="216" w:name="_Toc378234041"/>
      <w:bookmarkStart w:id="217" w:name="_Toc378234215"/>
      <w:bookmarkStart w:id="218" w:name="_Toc378234234"/>
      <w:r w:rsidRPr="00631C7A">
        <w:rPr>
          <w:rFonts w:cs="Arial"/>
        </w:rPr>
        <w:t>The T</w:t>
      </w:r>
      <w:r>
        <w:rPr>
          <w:rFonts w:cs="Arial"/>
        </w:rPr>
        <w:t>est Lead</w:t>
      </w:r>
      <w:r w:rsidRPr="00631C7A">
        <w:rPr>
          <w:rFonts w:cs="Arial"/>
        </w:rPr>
        <w:t xml:space="preserve"> will maintain a Metrics to track progress of specific </w:t>
      </w:r>
      <w:r>
        <w:rPr>
          <w:rFonts w:cs="Arial"/>
        </w:rPr>
        <w:t>session logs</w:t>
      </w:r>
      <w:r w:rsidRPr="00631C7A">
        <w:rPr>
          <w:rFonts w:cs="Arial"/>
        </w:rPr>
        <w:t xml:space="preserve"> and the status of defects in </w:t>
      </w:r>
      <w:r>
        <w:rPr>
          <w:rFonts w:cs="Arial"/>
        </w:rPr>
        <w:t>TFS.</w:t>
      </w:r>
      <w:r w:rsidRPr="00631C7A">
        <w:rPr>
          <w:rFonts w:cs="Arial"/>
        </w:rPr>
        <w:t xml:space="preserve"> </w:t>
      </w:r>
      <w:r>
        <w:rPr>
          <w:rFonts w:cs="Arial"/>
        </w:rPr>
        <w:t>T</w:t>
      </w:r>
      <w:r w:rsidRPr="00631C7A">
        <w:rPr>
          <w:rFonts w:cs="Arial"/>
        </w:rPr>
        <w:t xml:space="preserve">his will provide </w:t>
      </w:r>
      <w:r>
        <w:rPr>
          <w:rFonts w:cs="Arial"/>
        </w:rPr>
        <w:t xml:space="preserve">the </w:t>
      </w:r>
      <w:r w:rsidRPr="00631C7A">
        <w:rPr>
          <w:rFonts w:cs="Arial"/>
        </w:rPr>
        <w:t>number of defects raised</w:t>
      </w:r>
      <w:r>
        <w:rPr>
          <w:rFonts w:cs="Arial"/>
        </w:rPr>
        <w:t xml:space="preserve"> with their</w:t>
      </w:r>
      <w:r w:rsidRPr="00631C7A">
        <w:rPr>
          <w:rFonts w:cs="Arial"/>
        </w:rPr>
        <w:t xml:space="preserve"> </w:t>
      </w:r>
      <w:r>
        <w:rPr>
          <w:rFonts w:cs="Arial"/>
        </w:rPr>
        <w:t>priori</w:t>
      </w:r>
      <w:r w:rsidRPr="00631C7A">
        <w:rPr>
          <w:rFonts w:cs="Arial"/>
        </w:rPr>
        <w:t>ty. The Metrics w</w:t>
      </w:r>
      <w:r>
        <w:rPr>
          <w:rFonts w:cs="Arial"/>
        </w:rPr>
        <w:t>ill be made available on TFS.</w:t>
      </w:r>
    </w:p>
    <w:p w:rsidR="00884A67" w:rsidRDefault="00884A67" w:rsidP="006B4BC6">
      <w:pPr>
        <w:pStyle w:val="Heading1"/>
      </w:pPr>
      <w:bookmarkStart w:id="219" w:name="_Toc378687702"/>
      <w:bookmarkStart w:id="220" w:name="_Toc378687774"/>
      <w:bookmarkStart w:id="221" w:name="_Toc378687933"/>
      <w:bookmarkStart w:id="222" w:name="_Toc400700564"/>
      <w:r>
        <w:t>Defect Management</w:t>
      </w:r>
      <w:bookmarkEnd w:id="215"/>
      <w:bookmarkEnd w:id="216"/>
      <w:bookmarkEnd w:id="217"/>
      <w:bookmarkEnd w:id="218"/>
      <w:bookmarkEnd w:id="219"/>
      <w:bookmarkEnd w:id="220"/>
      <w:bookmarkEnd w:id="221"/>
      <w:bookmarkEnd w:id="222"/>
    </w:p>
    <w:p w:rsidR="00884A67" w:rsidRPr="00245D5A" w:rsidRDefault="00884A67" w:rsidP="00245D5A"/>
    <w:p w:rsidR="00884A67" w:rsidRPr="00631C7A" w:rsidRDefault="00884A67" w:rsidP="00A361CD">
      <w:pPr>
        <w:pStyle w:val="BodyText"/>
        <w:rPr>
          <w:rFonts w:ascii="Verdana" w:hAnsi="Verdana" w:cs="Arial"/>
          <w:i w:val="0"/>
          <w:color w:val="auto"/>
        </w:rPr>
      </w:pPr>
      <w:bookmarkStart w:id="223" w:name="_Toc68330891"/>
      <w:bookmarkStart w:id="224" w:name="_Toc254774973"/>
      <w:bookmarkStart w:id="225" w:name="_Toc363129631"/>
      <w:bookmarkStart w:id="226" w:name="_Toc378234042"/>
      <w:bookmarkStart w:id="227" w:name="_Toc378234216"/>
      <w:bookmarkStart w:id="228" w:name="_Toc378234235"/>
      <w:r w:rsidRPr="00631C7A">
        <w:rPr>
          <w:rFonts w:ascii="Verdana" w:hAnsi="Verdana" w:cs="Arial"/>
          <w:i w:val="0"/>
          <w:color w:val="auto"/>
        </w:rPr>
        <w:t xml:space="preserve">All defects identified during system testing will be logged in </w:t>
      </w:r>
      <w:r>
        <w:rPr>
          <w:rFonts w:ascii="Verdana" w:hAnsi="Verdana" w:cs="Arial"/>
          <w:i w:val="0"/>
          <w:color w:val="auto"/>
        </w:rPr>
        <w:t>TFS</w:t>
      </w:r>
      <w:r w:rsidRPr="00631C7A">
        <w:rPr>
          <w:rFonts w:ascii="Verdana" w:hAnsi="Verdana" w:cs="Arial"/>
          <w:i w:val="0"/>
          <w:color w:val="auto"/>
        </w:rPr>
        <w:t xml:space="preserve"> </w:t>
      </w:r>
      <w:r>
        <w:rPr>
          <w:rFonts w:ascii="Verdana" w:hAnsi="Verdana" w:cs="Arial"/>
          <w:i w:val="0"/>
          <w:color w:val="auto"/>
        </w:rPr>
        <w:t>under</w:t>
      </w:r>
      <w:r w:rsidRPr="00631C7A">
        <w:rPr>
          <w:rFonts w:ascii="Verdana" w:hAnsi="Verdana" w:cs="Arial"/>
          <w:i w:val="0"/>
          <w:color w:val="auto"/>
        </w:rPr>
        <w:t xml:space="preserve"> the relevant </w:t>
      </w:r>
      <w:r>
        <w:rPr>
          <w:rFonts w:ascii="Verdana" w:hAnsi="Verdana" w:cs="Arial"/>
          <w:i w:val="0"/>
          <w:color w:val="auto"/>
        </w:rPr>
        <w:t>story.</w:t>
      </w:r>
      <w:r w:rsidRPr="00631C7A">
        <w:rPr>
          <w:rFonts w:ascii="Verdana" w:hAnsi="Verdana" w:cs="Arial"/>
          <w:i w:val="0"/>
          <w:color w:val="auto"/>
        </w:rPr>
        <w:t xml:space="preserve">  </w:t>
      </w:r>
    </w:p>
    <w:p w:rsidR="00884A67" w:rsidRDefault="00884A67" w:rsidP="00A361CD">
      <w:pPr>
        <w:pStyle w:val="BodyText"/>
        <w:rPr>
          <w:rFonts w:ascii="Verdana" w:hAnsi="Verdana" w:cs="Arial"/>
          <w:i w:val="0"/>
          <w:color w:val="auto"/>
        </w:rPr>
      </w:pPr>
      <w:r w:rsidRPr="00631C7A">
        <w:rPr>
          <w:rFonts w:ascii="Verdana" w:hAnsi="Verdana" w:cs="Arial"/>
          <w:i w:val="0"/>
          <w:color w:val="auto"/>
        </w:rPr>
        <w:t xml:space="preserve">The classification of defects by Priority will be as follows:  </w:t>
      </w:r>
    </w:p>
    <w:p w:rsidR="00884A67" w:rsidRDefault="00884A67" w:rsidP="00A361CD">
      <w:pPr>
        <w:pStyle w:val="BodyText"/>
        <w:rPr>
          <w:rFonts w:ascii="Verdana" w:hAnsi="Verdana" w:cs="Arial"/>
          <w:i w:val="0"/>
          <w:color w:val="auto"/>
        </w:rPr>
      </w:pPr>
    </w:p>
    <w:p w:rsidR="00884A67" w:rsidRDefault="00884A67" w:rsidP="00A361CD">
      <w:pPr>
        <w:pStyle w:val="BodyText"/>
        <w:rPr>
          <w:rFonts w:ascii="Verdana" w:hAnsi="Verdana" w:cs="Arial"/>
          <w:i w:val="0"/>
          <w:color w:val="auto"/>
        </w:rPr>
      </w:pPr>
    </w:p>
    <w:tbl>
      <w:tblPr>
        <w:tblW w:w="932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A0"/>
      </w:tblPr>
      <w:tblGrid>
        <w:gridCol w:w="709"/>
        <w:gridCol w:w="1673"/>
        <w:gridCol w:w="6946"/>
      </w:tblGrid>
      <w:tr w:rsidR="00884A67" w:rsidRPr="00631C7A" w:rsidTr="00F6398F">
        <w:trPr>
          <w:trHeight w:val="258"/>
        </w:trPr>
        <w:tc>
          <w:tcPr>
            <w:tcW w:w="2382" w:type="dxa"/>
            <w:gridSpan w:val="2"/>
            <w:vAlign w:val="center"/>
          </w:tcPr>
          <w:p w:rsidR="00884A67" w:rsidRPr="00267E02" w:rsidRDefault="00884A67" w:rsidP="00BA1073">
            <w:pPr>
              <w:pStyle w:val="Heading4"/>
              <w:numPr>
                <w:ilvl w:val="0"/>
                <w:numId w:val="0"/>
              </w:numPr>
              <w:ind w:left="864"/>
              <w:rPr>
                <w:rFonts w:ascii="Verdana" w:hAnsi="Verdana" w:cs="Arial"/>
                <w:lang w:bidi="ar-SA"/>
              </w:rPr>
            </w:pPr>
            <w:r w:rsidRPr="00267E02">
              <w:rPr>
                <w:rFonts w:ascii="Verdana" w:hAnsi="Verdana" w:cs="Arial"/>
                <w:lang w:bidi="ar-SA"/>
              </w:rPr>
              <w:t>Severity level/name)</w:t>
            </w:r>
          </w:p>
        </w:tc>
        <w:tc>
          <w:tcPr>
            <w:tcW w:w="6946" w:type="dxa"/>
            <w:vAlign w:val="center"/>
          </w:tcPr>
          <w:p w:rsidR="00884A67" w:rsidRPr="00267E02" w:rsidRDefault="00884A67" w:rsidP="00BA1073">
            <w:pPr>
              <w:pStyle w:val="Heading4"/>
              <w:numPr>
                <w:ilvl w:val="0"/>
                <w:numId w:val="0"/>
              </w:numPr>
              <w:ind w:left="864"/>
              <w:rPr>
                <w:rFonts w:ascii="Verdana" w:hAnsi="Verdana" w:cs="Arial"/>
                <w:szCs w:val="22"/>
                <w:lang w:bidi="ar-SA"/>
              </w:rPr>
            </w:pPr>
            <w:r w:rsidRPr="00267E02">
              <w:rPr>
                <w:rFonts w:ascii="Verdana" w:hAnsi="Verdana" w:cs="Arial"/>
                <w:szCs w:val="22"/>
                <w:lang w:bidi="ar-SA"/>
              </w:rPr>
              <w:t>Definition</w:t>
            </w:r>
          </w:p>
        </w:tc>
      </w:tr>
      <w:tr w:rsidR="00884A67" w:rsidRPr="00631C7A" w:rsidTr="00F6398F">
        <w:trPr>
          <w:trHeight w:val="367"/>
        </w:trPr>
        <w:tc>
          <w:tcPr>
            <w:tcW w:w="709" w:type="dxa"/>
            <w:vAlign w:val="center"/>
          </w:tcPr>
          <w:p w:rsidR="00884A67" w:rsidRPr="00561F53" w:rsidRDefault="00884A67" w:rsidP="00F6398F">
            <w:pPr>
              <w:pStyle w:val="BodyText"/>
              <w:rPr>
                <w:rFonts w:ascii="Verdana" w:hAnsi="Verdana" w:cs="Arial"/>
                <w:i w:val="0"/>
                <w:color w:val="000000"/>
                <w:lang w:val="en-GB" w:bidi="ar-SA"/>
              </w:rPr>
            </w:pPr>
            <w:r w:rsidRPr="00561F53">
              <w:rPr>
                <w:rFonts w:ascii="Verdana" w:hAnsi="Verdana" w:cs="Arial"/>
                <w:i w:val="0"/>
                <w:color w:val="000000"/>
                <w:lang w:val="en-GB" w:bidi="ar-SA"/>
              </w:rPr>
              <w:t>1</w:t>
            </w:r>
          </w:p>
        </w:tc>
        <w:tc>
          <w:tcPr>
            <w:tcW w:w="1673" w:type="dxa"/>
            <w:vAlign w:val="center"/>
          </w:tcPr>
          <w:p w:rsidR="00884A67" w:rsidRPr="00561F53" w:rsidRDefault="00884A67" w:rsidP="00F6398F">
            <w:pPr>
              <w:pStyle w:val="BodyText"/>
              <w:rPr>
                <w:rFonts w:ascii="Verdana" w:hAnsi="Verdana" w:cs="Arial"/>
                <w:i w:val="0"/>
                <w:color w:val="000000"/>
                <w:lang w:val="en-GB" w:bidi="ar-SA"/>
              </w:rPr>
            </w:pPr>
            <w:r w:rsidRPr="00561F53">
              <w:rPr>
                <w:rFonts w:ascii="Verdana" w:hAnsi="Verdana" w:cs="Arial"/>
                <w:i w:val="0"/>
                <w:color w:val="000000"/>
                <w:lang w:val="en-GB" w:bidi="ar-SA"/>
              </w:rPr>
              <w:t>Critical</w:t>
            </w:r>
          </w:p>
        </w:tc>
        <w:tc>
          <w:tcPr>
            <w:tcW w:w="6946" w:type="dxa"/>
            <w:vAlign w:val="center"/>
          </w:tcPr>
          <w:p w:rsidR="00884A67" w:rsidRPr="00561F53" w:rsidRDefault="00884A67" w:rsidP="00F6398F">
            <w:pPr>
              <w:pStyle w:val="BodyText"/>
              <w:rPr>
                <w:rFonts w:ascii="Verdana" w:hAnsi="Verdana" w:cs="Arial"/>
                <w:i w:val="0"/>
                <w:color w:val="000000"/>
                <w:lang w:val="en-GB" w:bidi="ar-SA"/>
              </w:rPr>
            </w:pPr>
            <w:r w:rsidRPr="00561F53">
              <w:rPr>
                <w:rFonts w:ascii="Verdana" w:hAnsi="Verdana" w:cs="Arial"/>
                <w:i w:val="0"/>
                <w:color w:val="000000"/>
                <w:lang w:val="en-GB" w:bidi="ar-SA"/>
              </w:rPr>
              <w:t>Fatal error/crash, data corruption, stopping testing.</w:t>
            </w:r>
          </w:p>
        </w:tc>
      </w:tr>
      <w:tr w:rsidR="00884A67" w:rsidRPr="00631C7A" w:rsidTr="00F6398F">
        <w:trPr>
          <w:trHeight w:val="829"/>
        </w:trPr>
        <w:tc>
          <w:tcPr>
            <w:tcW w:w="709" w:type="dxa"/>
            <w:vAlign w:val="center"/>
          </w:tcPr>
          <w:p w:rsidR="00884A67" w:rsidRPr="00561F53" w:rsidRDefault="00884A67" w:rsidP="00F6398F">
            <w:pPr>
              <w:pStyle w:val="BodyText"/>
              <w:rPr>
                <w:rFonts w:ascii="Verdana" w:hAnsi="Verdana" w:cs="Arial"/>
                <w:i w:val="0"/>
                <w:color w:val="000000"/>
                <w:lang w:val="en-GB" w:bidi="ar-SA"/>
              </w:rPr>
            </w:pPr>
            <w:r w:rsidRPr="00561F53">
              <w:rPr>
                <w:rFonts w:ascii="Verdana" w:hAnsi="Verdana" w:cs="Arial"/>
                <w:i w:val="0"/>
                <w:color w:val="000000"/>
                <w:lang w:val="en-GB" w:bidi="ar-SA"/>
              </w:rPr>
              <w:t>2</w:t>
            </w:r>
          </w:p>
        </w:tc>
        <w:tc>
          <w:tcPr>
            <w:tcW w:w="1673" w:type="dxa"/>
            <w:vAlign w:val="center"/>
          </w:tcPr>
          <w:p w:rsidR="00884A67" w:rsidRPr="00561F53" w:rsidRDefault="00884A67" w:rsidP="00F6398F">
            <w:pPr>
              <w:pStyle w:val="BodyText"/>
              <w:rPr>
                <w:rFonts w:ascii="Verdana" w:hAnsi="Verdana" w:cs="Arial"/>
                <w:i w:val="0"/>
                <w:color w:val="000000"/>
                <w:lang w:val="en-GB" w:bidi="ar-SA"/>
              </w:rPr>
            </w:pPr>
            <w:r w:rsidRPr="00561F53">
              <w:rPr>
                <w:rFonts w:ascii="Verdana" w:hAnsi="Verdana" w:cs="Arial"/>
                <w:i w:val="0"/>
                <w:color w:val="000000"/>
                <w:lang w:val="en-GB" w:bidi="ar-SA"/>
              </w:rPr>
              <w:t>High</w:t>
            </w:r>
          </w:p>
        </w:tc>
        <w:tc>
          <w:tcPr>
            <w:tcW w:w="6946" w:type="dxa"/>
            <w:vAlign w:val="center"/>
          </w:tcPr>
          <w:p w:rsidR="00884A67" w:rsidRPr="00561F53" w:rsidRDefault="00884A67" w:rsidP="00F6398F">
            <w:pPr>
              <w:pStyle w:val="BodyText"/>
              <w:rPr>
                <w:rFonts w:ascii="Verdana" w:hAnsi="Verdana" w:cs="Arial"/>
                <w:i w:val="0"/>
                <w:color w:val="000000"/>
                <w:lang w:val="en-GB" w:bidi="ar-SA"/>
              </w:rPr>
            </w:pPr>
            <w:r w:rsidRPr="00561F53">
              <w:rPr>
                <w:rFonts w:ascii="Verdana" w:hAnsi="Verdana" w:cs="Arial"/>
                <w:i w:val="0"/>
                <w:color w:val="000000"/>
                <w:lang w:val="en-GB" w:bidi="ar-SA"/>
              </w:rPr>
              <w:t>Fatal errors in less critical areas, wrong answers to calculations, performance/resource problems, functionality not responding in specified manner etc.</w:t>
            </w:r>
          </w:p>
        </w:tc>
      </w:tr>
      <w:tr w:rsidR="00884A67" w:rsidRPr="00631C7A" w:rsidTr="00F6398F">
        <w:tc>
          <w:tcPr>
            <w:tcW w:w="709" w:type="dxa"/>
            <w:vAlign w:val="center"/>
          </w:tcPr>
          <w:p w:rsidR="00884A67" w:rsidRPr="00561F53" w:rsidRDefault="00884A67" w:rsidP="00F6398F">
            <w:pPr>
              <w:pStyle w:val="BodyText"/>
              <w:rPr>
                <w:rFonts w:ascii="Verdana" w:hAnsi="Verdana" w:cs="Arial"/>
                <w:i w:val="0"/>
                <w:color w:val="000000"/>
                <w:lang w:val="en-GB" w:bidi="ar-SA"/>
              </w:rPr>
            </w:pPr>
            <w:r w:rsidRPr="00561F53">
              <w:rPr>
                <w:rFonts w:ascii="Verdana" w:hAnsi="Verdana" w:cs="Arial"/>
                <w:i w:val="0"/>
                <w:color w:val="000000"/>
                <w:lang w:val="en-GB" w:bidi="ar-SA"/>
              </w:rPr>
              <w:t>3</w:t>
            </w:r>
          </w:p>
        </w:tc>
        <w:tc>
          <w:tcPr>
            <w:tcW w:w="1673" w:type="dxa"/>
            <w:vAlign w:val="center"/>
          </w:tcPr>
          <w:p w:rsidR="00884A67" w:rsidRPr="00561F53" w:rsidRDefault="00884A67" w:rsidP="00F6398F">
            <w:pPr>
              <w:pStyle w:val="BodyText"/>
              <w:rPr>
                <w:rFonts w:ascii="Verdana" w:hAnsi="Verdana" w:cs="Arial"/>
                <w:i w:val="0"/>
                <w:color w:val="000000"/>
                <w:lang w:val="en-GB" w:bidi="ar-SA"/>
              </w:rPr>
            </w:pPr>
            <w:r w:rsidRPr="00561F53">
              <w:rPr>
                <w:rFonts w:ascii="Verdana" w:hAnsi="Verdana" w:cs="Arial"/>
                <w:i w:val="0"/>
                <w:color w:val="000000"/>
                <w:lang w:val="en-GB" w:bidi="ar-SA"/>
              </w:rPr>
              <w:t>Medium</w:t>
            </w:r>
          </w:p>
        </w:tc>
        <w:tc>
          <w:tcPr>
            <w:tcW w:w="6946" w:type="dxa"/>
            <w:vAlign w:val="center"/>
          </w:tcPr>
          <w:p w:rsidR="00884A67" w:rsidRPr="00561F53" w:rsidRDefault="00884A67" w:rsidP="00F6398F">
            <w:pPr>
              <w:pStyle w:val="BodyText"/>
              <w:rPr>
                <w:rFonts w:ascii="Verdana" w:hAnsi="Verdana" w:cs="Arial"/>
                <w:i w:val="0"/>
                <w:color w:val="000000"/>
                <w:lang w:val="en-GB" w:bidi="ar-SA"/>
              </w:rPr>
            </w:pPr>
            <w:r w:rsidRPr="00561F53">
              <w:rPr>
                <w:rFonts w:ascii="Verdana" w:hAnsi="Verdana" w:cs="Arial"/>
                <w:i w:val="0"/>
                <w:color w:val="000000"/>
                <w:lang w:val="en-GB" w:bidi="ar-SA"/>
              </w:rPr>
              <w:t>Non-critical errors, difficult to use, screen/print corruption etc.</w:t>
            </w:r>
          </w:p>
        </w:tc>
      </w:tr>
      <w:tr w:rsidR="00884A67" w:rsidRPr="00A7405B" w:rsidTr="00F6398F">
        <w:tc>
          <w:tcPr>
            <w:tcW w:w="709" w:type="dxa"/>
            <w:vAlign w:val="center"/>
          </w:tcPr>
          <w:p w:rsidR="00884A67" w:rsidRPr="00561F53" w:rsidRDefault="00884A67" w:rsidP="00F6398F">
            <w:pPr>
              <w:pStyle w:val="BodyText"/>
              <w:rPr>
                <w:rFonts w:ascii="Verdana" w:hAnsi="Verdana" w:cs="Arial"/>
                <w:i w:val="0"/>
                <w:color w:val="000000"/>
                <w:lang w:val="en-GB" w:bidi="ar-SA"/>
              </w:rPr>
            </w:pPr>
            <w:r w:rsidRPr="00561F53">
              <w:rPr>
                <w:rFonts w:ascii="Verdana" w:hAnsi="Verdana" w:cs="Arial"/>
                <w:i w:val="0"/>
                <w:color w:val="000000"/>
                <w:lang w:val="en-GB" w:bidi="ar-SA"/>
              </w:rPr>
              <w:t>4</w:t>
            </w:r>
          </w:p>
        </w:tc>
        <w:tc>
          <w:tcPr>
            <w:tcW w:w="1673" w:type="dxa"/>
            <w:vAlign w:val="center"/>
          </w:tcPr>
          <w:p w:rsidR="00884A67" w:rsidRPr="00561F53" w:rsidRDefault="00884A67" w:rsidP="00F6398F">
            <w:pPr>
              <w:pStyle w:val="BodyText"/>
              <w:rPr>
                <w:rFonts w:ascii="Verdana" w:hAnsi="Verdana" w:cs="Arial"/>
                <w:i w:val="0"/>
                <w:color w:val="000000"/>
                <w:lang w:val="en-GB" w:bidi="ar-SA"/>
              </w:rPr>
            </w:pPr>
            <w:r w:rsidRPr="00561F53">
              <w:rPr>
                <w:rFonts w:ascii="Verdana" w:hAnsi="Verdana" w:cs="Arial"/>
                <w:i w:val="0"/>
                <w:color w:val="000000"/>
                <w:lang w:val="en-GB" w:bidi="ar-SA"/>
              </w:rPr>
              <w:t>Low</w:t>
            </w:r>
          </w:p>
        </w:tc>
        <w:tc>
          <w:tcPr>
            <w:tcW w:w="6946" w:type="dxa"/>
            <w:vAlign w:val="center"/>
          </w:tcPr>
          <w:p w:rsidR="00884A67" w:rsidRPr="00A7405B" w:rsidRDefault="00884A67" w:rsidP="00F6398F">
            <w:pPr>
              <w:pStyle w:val="BodyText"/>
              <w:rPr>
                <w:rFonts w:ascii="Verdana" w:hAnsi="Verdana" w:cs="Arial"/>
                <w:i w:val="0"/>
                <w:color w:val="000000"/>
                <w:lang w:val="fr-FR" w:bidi="ar-SA"/>
              </w:rPr>
            </w:pPr>
            <w:r w:rsidRPr="00A7405B">
              <w:rPr>
                <w:rFonts w:ascii="Verdana" w:hAnsi="Verdana" w:cs="Arial"/>
                <w:i w:val="0"/>
                <w:color w:val="000000"/>
                <w:lang w:val="fr-FR" w:bidi="ar-SA"/>
              </w:rPr>
              <w:t>Enhancement requests, non-critical UI issues etc.</w:t>
            </w:r>
          </w:p>
        </w:tc>
      </w:tr>
    </w:tbl>
    <w:p w:rsidR="00884A67" w:rsidRPr="00A7405B" w:rsidRDefault="00884A67" w:rsidP="00A361CD">
      <w:pPr>
        <w:pStyle w:val="BodyText"/>
        <w:rPr>
          <w:rFonts w:ascii="Verdana" w:hAnsi="Verdana" w:cs="Arial"/>
          <w:i w:val="0"/>
          <w:color w:val="auto"/>
          <w:lang w:val="fr-FR"/>
        </w:rPr>
      </w:pPr>
    </w:p>
    <w:p w:rsidR="00884A67" w:rsidRPr="00A7405B" w:rsidRDefault="00884A67" w:rsidP="00A361CD">
      <w:pPr>
        <w:pStyle w:val="BodyText"/>
        <w:rPr>
          <w:rFonts w:ascii="Verdana" w:hAnsi="Verdana" w:cs="Arial"/>
          <w:i w:val="0"/>
          <w:color w:val="auto"/>
          <w:lang w:val="fr-FR"/>
        </w:rPr>
      </w:pPr>
    </w:p>
    <w:p w:rsidR="00884A67" w:rsidRPr="00631C7A" w:rsidRDefault="00884A67" w:rsidP="00A361CD">
      <w:pPr>
        <w:pStyle w:val="BodyText"/>
        <w:rPr>
          <w:rFonts w:ascii="Verdana" w:hAnsi="Verdana" w:cs="Arial"/>
          <w:i w:val="0"/>
          <w:color w:val="000000"/>
        </w:rPr>
      </w:pPr>
      <w:r w:rsidRPr="00631C7A">
        <w:rPr>
          <w:rFonts w:ascii="Verdana" w:hAnsi="Verdana" w:cs="Arial"/>
          <w:i w:val="0"/>
          <w:color w:val="000000"/>
        </w:rPr>
        <w:t xml:space="preserve">Any defects that are found will be </w:t>
      </w:r>
      <w:r>
        <w:rPr>
          <w:rFonts w:ascii="Verdana" w:hAnsi="Verdana" w:cs="Arial"/>
          <w:i w:val="0"/>
          <w:color w:val="000000"/>
        </w:rPr>
        <w:t xml:space="preserve">reviewed, assessed and prioritised by </w:t>
      </w:r>
      <w:r w:rsidRPr="00A361CD">
        <w:rPr>
          <w:rFonts w:ascii="Verdana" w:hAnsi="Verdana" w:cs="Arial"/>
          <w:i w:val="0"/>
          <w:color w:val="000000"/>
        </w:rPr>
        <w:t>Product Owner, BA</w:t>
      </w:r>
      <w:r>
        <w:rPr>
          <w:rFonts w:ascii="Verdana" w:hAnsi="Verdana" w:cs="Arial"/>
          <w:i w:val="0"/>
          <w:color w:val="000000"/>
        </w:rPr>
        <w:t xml:space="preserve"> with input from Development and Test team as and when required.</w:t>
      </w:r>
    </w:p>
    <w:p w:rsidR="00884A67" w:rsidRPr="00631C7A" w:rsidRDefault="00884A67" w:rsidP="00A361CD">
      <w:pPr>
        <w:widowControl w:val="0"/>
        <w:rPr>
          <w:rFonts w:cs="Arial"/>
          <w:color w:val="0000FF"/>
        </w:rPr>
      </w:pPr>
      <w:r w:rsidRPr="00631C7A">
        <w:rPr>
          <w:rFonts w:cs="Arial"/>
          <w:color w:val="0000FF"/>
        </w:rPr>
        <w:tab/>
      </w:r>
    </w:p>
    <w:p w:rsidR="00884A67" w:rsidRDefault="00884A67" w:rsidP="00A361CD">
      <w:pPr>
        <w:rPr>
          <w:rFonts w:cs="Arial"/>
        </w:rPr>
      </w:pPr>
    </w:p>
    <w:p w:rsidR="00884A67" w:rsidRDefault="00884A67" w:rsidP="00A361CD">
      <w:pPr>
        <w:rPr>
          <w:rFonts w:cs="Arial"/>
        </w:rPr>
      </w:pPr>
      <w:r>
        <w:rPr>
          <w:rFonts w:cs="Arial"/>
        </w:rPr>
        <w:t xml:space="preserve">Defects will be managed in the following manner - </w:t>
      </w:r>
    </w:p>
    <w:p w:rsidR="00884A67" w:rsidRDefault="00884A67" w:rsidP="00A361CD">
      <w:pPr>
        <w:rPr>
          <w:rFonts w:cs="Arial"/>
        </w:rPr>
      </w:pPr>
    </w:p>
    <w:p w:rsidR="00884A67" w:rsidRDefault="00884A67" w:rsidP="00A361CD">
      <w:pPr>
        <w:pStyle w:val="BodyText"/>
        <w:rPr>
          <w:rFonts w:ascii="Verdana" w:hAnsi="Verdana" w:cs="Arial"/>
          <w:i w:val="0"/>
          <w:color w:val="auto"/>
        </w:rPr>
      </w:pPr>
    </w:p>
    <w:p w:rsidR="00884A67" w:rsidRDefault="00884A67" w:rsidP="00A361CD">
      <w:pPr>
        <w:pStyle w:val="BodyText"/>
        <w:rPr>
          <w:rFonts w:ascii="Verdana" w:hAnsi="Verdana" w:cs="Arial"/>
          <w:i w:val="0"/>
          <w:color w:val="auto"/>
        </w:rPr>
      </w:pPr>
      <w:r>
        <w:rPr>
          <w:rFonts w:ascii="Verdana" w:hAnsi="Verdana" w:cs="Arial"/>
          <w:i w:val="0"/>
          <w:color w:val="auto"/>
        </w:rPr>
        <w:t xml:space="preserve">Any defect/bug found will undergo the below mentioned stages - </w:t>
      </w:r>
    </w:p>
    <w:p w:rsidR="00884A67" w:rsidRDefault="00884A67" w:rsidP="00A361CD">
      <w:pPr>
        <w:pStyle w:val="BodyText"/>
        <w:rPr>
          <w:rFonts w:ascii="Verdana" w:hAnsi="Verdana" w:cs="Arial"/>
          <w:i w:val="0"/>
          <w:color w:val="auto"/>
        </w:rPr>
      </w:pPr>
    </w:p>
    <w:p w:rsidR="00884A67" w:rsidRDefault="00884A67" w:rsidP="00A361CD">
      <w:pPr>
        <w:pStyle w:val="BodyText"/>
        <w:rPr>
          <w:rFonts w:ascii="Verdana" w:hAnsi="Verdana" w:cs="Arial"/>
          <w:i w:val="0"/>
          <w:color w:val="auto"/>
        </w:rPr>
      </w:pPr>
      <w:r w:rsidRPr="00267E02">
        <w:rPr>
          <w:rFonts w:ascii="Verdana" w:hAnsi="Verdana" w:cs="Arial"/>
          <w:i w:val="0"/>
          <w:noProof/>
          <w:color w:val="auto"/>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0.75pt;height:272.25pt;visibility:visible">
            <v:imagedata r:id="rId7" o:title=""/>
          </v:shape>
        </w:pict>
      </w:r>
    </w:p>
    <w:p w:rsidR="00884A67" w:rsidRDefault="00884A67" w:rsidP="00A361CD">
      <w:pPr>
        <w:pStyle w:val="BodyText"/>
        <w:rPr>
          <w:rFonts w:ascii="Verdana" w:hAnsi="Verdana" w:cs="Arial"/>
          <w:i w:val="0"/>
          <w:color w:val="auto"/>
        </w:rPr>
      </w:pPr>
    </w:p>
    <w:p w:rsidR="00884A67" w:rsidRDefault="00884A67" w:rsidP="00A361CD">
      <w:pPr>
        <w:rPr>
          <w:rFonts w:cs="Arial"/>
        </w:rPr>
      </w:pPr>
    </w:p>
    <w:p w:rsidR="00884A67" w:rsidRPr="00631C7A" w:rsidRDefault="00884A67" w:rsidP="00A361CD">
      <w:pPr>
        <w:rPr>
          <w:rFonts w:cs="Arial"/>
        </w:rPr>
      </w:pPr>
      <w:r w:rsidRPr="00631C7A">
        <w:rPr>
          <w:rFonts w:cs="Arial"/>
        </w:rPr>
        <w:t>At the end of System Test</w:t>
      </w:r>
      <w:r>
        <w:rPr>
          <w:rFonts w:cs="Arial"/>
        </w:rPr>
        <w:t>,</w:t>
      </w:r>
      <w:r w:rsidRPr="00631C7A">
        <w:rPr>
          <w:rFonts w:cs="Arial"/>
        </w:rPr>
        <w:t xml:space="preserve"> the status of all unresolved (i.e. deferred) defects will be reviewed by the </w:t>
      </w:r>
      <w:r w:rsidRPr="00F6607D">
        <w:rPr>
          <w:rFonts w:cs="Arial"/>
        </w:rPr>
        <w:t>Product Owner</w:t>
      </w:r>
      <w:r w:rsidRPr="00631C7A">
        <w:rPr>
          <w:rFonts w:cs="Arial"/>
        </w:rPr>
        <w:t xml:space="preserve">, </w:t>
      </w:r>
      <w:r>
        <w:rPr>
          <w:rFonts w:cs="Arial"/>
        </w:rPr>
        <w:t xml:space="preserve">BA, Development </w:t>
      </w:r>
      <w:r w:rsidRPr="00631C7A">
        <w:rPr>
          <w:rFonts w:cs="Arial"/>
        </w:rPr>
        <w:t>L</w:t>
      </w:r>
      <w:r>
        <w:rPr>
          <w:rFonts w:cs="Arial"/>
        </w:rPr>
        <w:t>ead</w:t>
      </w:r>
      <w:r w:rsidRPr="00631C7A">
        <w:rPr>
          <w:rFonts w:cs="Arial"/>
        </w:rPr>
        <w:t xml:space="preserve"> and the T</w:t>
      </w:r>
      <w:r>
        <w:rPr>
          <w:rFonts w:cs="Arial"/>
        </w:rPr>
        <w:t>est Lead</w:t>
      </w:r>
      <w:r w:rsidRPr="00631C7A">
        <w:rPr>
          <w:rFonts w:cs="Arial"/>
        </w:rPr>
        <w:t xml:space="preserve"> to determine what subsequent action should take place.</w:t>
      </w:r>
    </w:p>
    <w:p w:rsidR="00884A67" w:rsidRDefault="00884A67" w:rsidP="00A361CD">
      <w:pPr>
        <w:rPr>
          <w:rFonts w:cs="Arial"/>
        </w:rPr>
      </w:pPr>
    </w:p>
    <w:p w:rsidR="00884A67" w:rsidRPr="00A361CD" w:rsidRDefault="00884A67" w:rsidP="00A361CD">
      <w:pPr>
        <w:pStyle w:val="Heading3"/>
        <w:numPr>
          <w:ilvl w:val="0"/>
          <w:numId w:val="0"/>
        </w:numPr>
        <w:rPr>
          <w:rFonts w:cs="Arial"/>
          <w:b w:val="0"/>
          <w:bCs w:val="0"/>
          <w:color w:val="auto"/>
          <w:lang w:eastAsia="en-GB"/>
        </w:rPr>
      </w:pPr>
      <w:bookmarkStart w:id="229" w:name="_Toc263154602"/>
      <w:bookmarkStart w:id="230" w:name="_Toc263156604"/>
      <w:bookmarkStart w:id="231" w:name="_Toc363129656"/>
      <w:bookmarkStart w:id="232" w:name="_Toc378687703"/>
      <w:bookmarkStart w:id="233" w:name="_Toc378687775"/>
      <w:bookmarkStart w:id="234" w:name="_Toc378687934"/>
      <w:bookmarkStart w:id="235" w:name="_Toc378688785"/>
      <w:bookmarkStart w:id="236" w:name="_Toc400700565"/>
      <w:r w:rsidRPr="00A361CD">
        <w:rPr>
          <w:rFonts w:cs="Arial"/>
          <w:b w:val="0"/>
          <w:bCs w:val="0"/>
          <w:color w:val="auto"/>
          <w:lang w:eastAsia="en-GB"/>
        </w:rPr>
        <w:t xml:space="preserve">A list of unresolved defect list will be made available to UAT </w:t>
      </w:r>
      <w:bookmarkEnd w:id="229"/>
      <w:bookmarkEnd w:id="230"/>
      <w:r w:rsidRPr="00A361CD">
        <w:rPr>
          <w:rFonts w:cs="Arial"/>
          <w:b w:val="0"/>
          <w:bCs w:val="0"/>
          <w:color w:val="auto"/>
          <w:lang w:eastAsia="en-GB"/>
        </w:rPr>
        <w:t>before their phase of testing starts.</w:t>
      </w:r>
      <w:bookmarkEnd w:id="231"/>
      <w:bookmarkEnd w:id="232"/>
      <w:bookmarkEnd w:id="233"/>
      <w:bookmarkEnd w:id="234"/>
      <w:bookmarkEnd w:id="235"/>
      <w:bookmarkEnd w:id="236"/>
      <w:r w:rsidRPr="00A361CD">
        <w:rPr>
          <w:rFonts w:cs="Arial"/>
          <w:b w:val="0"/>
          <w:bCs w:val="0"/>
          <w:color w:val="auto"/>
          <w:lang w:eastAsia="en-GB"/>
        </w:rPr>
        <w:t xml:space="preserve"> </w:t>
      </w:r>
    </w:p>
    <w:p w:rsidR="00884A67" w:rsidRDefault="00884A67" w:rsidP="00A361CD">
      <w:pPr>
        <w:pStyle w:val="BodyText"/>
        <w:rPr>
          <w:rFonts w:ascii="Verdana" w:hAnsi="Verdana" w:cs="Arial"/>
          <w:i w:val="0"/>
          <w:color w:val="auto"/>
        </w:rPr>
      </w:pPr>
    </w:p>
    <w:p w:rsidR="00884A67" w:rsidRDefault="00884A67" w:rsidP="006B4BC6">
      <w:pPr>
        <w:pStyle w:val="Heading1"/>
      </w:pPr>
      <w:bookmarkStart w:id="237" w:name="_Toc378687704"/>
      <w:bookmarkStart w:id="238" w:name="_Toc378687776"/>
      <w:bookmarkStart w:id="239" w:name="_Toc378687935"/>
      <w:bookmarkStart w:id="240" w:name="_Toc400700566"/>
      <w:r w:rsidRPr="00D25ECD">
        <w:t>Document Approval</w:t>
      </w:r>
      <w:bookmarkEnd w:id="223"/>
      <w:bookmarkEnd w:id="224"/>
      <w:bookmarkEnd w:id="225"/>
      <w:bookmarkEnd w:id="226"/>
      <w:bookmarkEnd w:id="227"/>
      <w:bookmarkEnd w:id="228"/>
      <w:bookmarkEnd w:id="237"/>
      <w:bookmarkEnd w:id="238"/>
      <w:bookmarkEnd w:id="239"/>
      <w:bookmarkEnd w:id="240"/>
    </w:p>
    <w:p w:rsidR="00884A67" w:rsidRPr="00A62919" w:rsidRDefault="00884A67" w:rsidP="006B4BC6">
      <w:pPr>
        <w:rPr>
          <w:lang w:eastAsia="en-US"/>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584"/>
        <w:gridCol w:w="2664"/>
        <w:gridCol w:w="3240"/>
        <w:gridCol w:w="1754"/>
      </w:tblGrid>
      <w:tr w:rsidR="00884A67" w:rsidRPr="00D15544" w:rsidTr="00F6398F">
        <w:tc>
          <w:tcPr>
            <w:tcW w:w="857" w:type="pct"/>
            <w:shd w:val="pct10" w:color="auto" w:fill="auto"/>
          </w:tcPr>
          <w:p w:rsidR="00884A67" w:rsidRPr="002E798A" w:rsidRDefault="00884A67" w:rsidP="006B4BC6">
            <w:pPr>
              <w:pStyle w:val="TableHeading"/>
              <w:rPr>
                <w:rFonts w:cs="Times New Roman"/>
                <w:i/>
                <w:color w:val="auto"/>
                <w:lang w:val="en-GB" w:bidi="ar-SA"/>
              </w:rPr>
            </w:pPr>
            <w:r w:rsidRPr="002E798A">
              <w:rPr>
                <w:rFonts w:cs="Times New Roman"/>
                <w:i/>
                <w:color w:val="auto"/>
                <w:lang w:val="en-GB" w:bidi="ar-SA"/>
              </w:rPr>
              <w:t>Name</w:t>
            </w:r>
          </w:p>
        </w:tc>
        <w:tc>
          <w:tcPr>
            <w:tcW w:w="1441" w:type="pct"/>
            <w:shd w:val="pct10" w:color="auto" w:fill="auto"/>
          </w:tcPr>
          <w:p w:rsidR="00884A67" w:rsidRPr="002E798A" w:rsidRDefault="00884A67" w:rsidP="006B4BC6">
            <w:pPr>
              <w:pStyle w:val="TableHeading"/>
              <w:rPr>
                <w:rFonts w:cs="Times New Roman"/>
                <w:i/>
                <w:color w:val="auto"/>
                <w:lang w:val="en-GB" w:bidi="ar-SA"/>
              </w:rPr>
            </w:pPr>
            <w:r w:rsidRPr="002E798A">
              <w:rPr>
                <w:rFonts w:cs="Times New Roman"/>
                <w:i/>
                <w:color w:val="auto"/>
                <w:lang w:val="en-GB" w:bidi="ar-SA"/>
              </w:rPr>
              <w:t>Title/Responsibility</w:t>
            </w:r>
          </w:p>
        </w:tc>
        <w:tc>
          <w:tcPr>
            <w:tcW w:w="1753" w:type="pct"/>
            <w:shd w:val="pct10" w:color="auto" w:fill="auto"/>
          </w:tcPr>
          <w:p w:rsidR="00884A67" w:rsidRPr="002E798A" w:rsidRDefault="00884A67" w:rsidP="006B4BC6">
            <w:pPr>
              <w:pStyle w:val="TableHeading"/>
              <w:rPr>
                <w:rFonts w:cs="Times New Roman"/>
                <w:i/>
                <w:color w:val="auto"/>
                <w:lang w:val="en-GB" w:bidi="ar-SA"/>
              </w:rPr>
            </w:pPr>
            <w:r w:rsidRPr="002E798A">
              <w:rPr>
                <w:rFonts w:cs="Times New Roman"/>
                <w:i/>
                <w:color w:val="auto"/>
                <w:lang w:val="en-GB" w:bidi="ar-SA"/>
              </w:rPr>
              <w:t>Approval Signature</w:t>
            </w:r>
          </w:p>
        </w:tc>
        <w:tc>
          <w:tcPr>
            <w:tcW w:w="949" w:type="pct"/>
            <w:shd w:val="pct10" w:color="auto" w:fill="auto"/>
          </w:tcPr>
          <w:p w:rsidR="00884A67" w:rsidRPr="002E798A" w:rsidRDefault="00884A67" w:rsidP="006B4BC6">
            <w:pPr>
              <w:pStyle w:val="TableHeading"/>
              <w:rPr>
                <w:rFonts w:cs="Times New Roman"/>
                <w:i/>
                <w:color w:val="auto"/>
                <w:lang w:val="en-GB" w:bidi="ar-SA"/>
              </w:rPr>
            </w:pPr>
            <w:r w:rsidRPr="002E798A">
              <w:rPr>
                <w:rFonts w:cs="Times New Roman"/>
                <w:i/>
                <w:color w:val="auto"/>
                <w:lang w:val="en-GB" w:bidi="ar-SA"/>
              </w:rPr>
              <w:t>Approval Date</w:t>
            </w:r>
          </w:p>
        </w:tc>
      </w:tr>
      <w:tr w:rsidR="00884A67" w:rsidRPr="00D15544" w:rsidTr="00F6398F">
        <w:trPr>
          <w:trHeight w:val="376"/>
        </w:trPr>
        <w:tc>
          <w:tcPr>
            <w:tcW w:w="857" w:type="pct"/>
          </w:tcPr>
          <w:p w:rsidR="00884A67" w:rsidRPr="00D25ECD" w:rsidRDefault="00884A67" w:rsidP="00F6398F">
            <w:pPr>
              <w:pStyle w:val="TableContents"/>
              <w:spacing w:before="60" w:after="60"/>
              <w:jc w:val="left"/>
              <w:rPr>
                <w:rFonts w:ascii="Cambria" w:hAnsi="Cambria" w:cs="Arial"/>
                <w:sz w:val="22"/>
                <w:szCs w:val="22"/>
              </w:rPr>
            </w:pPr>
            <w:r>
              <w:rPr>
                <w:rFonts w:ascii="Cambria" w:hAnsi="Cambria" w:cs="Arial"/>
                <w:color w:val="1F497D"/>
                <w:sz w:val="22"/>
                <w:szCs w:val="22"/>
              </w:rPr>
              <w:t>Jim Haywood</w:t>
            </w:r>
          </w:p>
        </w:tc>
        <w:tc>
          <w:tcPr>
            <w:tcW w:w="1441" w:type="pct"/>
          </w:tcPr>
          <w:p w:rsidR="00884A67" w:rsidRPr="00D25ECD" w:rsidRDefault="00884A67" w:rsidP="006B4BC6">
            <w:r>
              <w:t>Product Manager</w:t>
            </w:r>
          </w:p>
        </w:tc>
        <w:tc>
          <w:tcPr>
            <w:tcW w:w="1753" w:type="pct"/>
          </w:tcPr>
          <w:p w:rsidR="00884A67" w:rsidRPr="00D25ECD" w:rsidRDefault="00884A67" w:rsidP="00F6398F">
            <w:pPr>
              <w:pStyle w:val="TableContents"/>
              <w:spacing w:before="60" w:after="60"/>
              <w:jc w:val="left"/>
              <w:rPr>
                <w:rFonts w:ascii="Cambria" w:hAnsi="Cambria" w:cs="Arial"/>
                <w:sz w:val="22"/>
                <w:szCs w:val="22"/>
              </w:rPr>
            </w:pPr>
          </w:p>
        </w:tc>
        <w:tc>
          <w:tcPr>
            <w:tcW w:w="949" w:type="pct"/>
          </w:tcPr>
          <w:p w:rsidR="00884A67" w:rsidRPr="00D25ECD" w:rsidRDefault="00884A67" w:rsidP="00F6398F">
            <w:pPr>
              <w:pStyle w:val="TableContents"/>
              <w:spacing w:before="60" w:after="60"/>
              <w:jc w:val="left"/>
              <w:rPr>
                <w:rFonts w:ascii="Cambria" w:hAnsi="Cambria" w:cs="Arial"/>
                <w:sz w:val="22"/>
                <w:szCs w:val="22"/>
              </w:rPr>
            </w:pPr>
          </w:p>
        </w:tc>
      </w:tr>
      <w:tr w:rsidR="00884A67" w:rsidRPr="00D15544" w:rsidTr="00F6398F">
        <w:trPr>
          <w:trHeight w:val="309"/>
        </w:trPr>
        <w:tc>
          <w:tcPr>
            <w:tcW w:w="857" w:type="pct"/>
          </w:tcPr>
          <w:p w:rsidR="00884A67" w:rsidRPr="00D25ECD" w:rsidRDefault="00884A67" w:rsidP="00F6398F">
            <w:pPr>
              <w:pStyle w:val="TableContents"/>
              <w:spacing w:before="60" w:after="60"/>
              <w:jc w:val="left"/>
              <w:rPr>
                <w:rFonts w:ascii="Cambria" w:hAnsi="Cambria" w:cs="Arial"/>
                <w:sz w:val="22"/>
                <w:szCs w:val="22"/>
              </w:rPr>
            </w:pPr>
            <w:r>
              <w:rPr>
                <w:rFonts w:ascii="Cambria" w:hAnsi="Cambria" w:cs="Arial"/>
                <w:color w:val="1F497D"/>
                <w:sz w:val="22"/>
                <w:szCs w:val="22"/>
              </w:rPr>
              <w:t>Paul Smith-Shelton</w:t>
            </w:r>
          </w:p>
        </w:tc>
        <w:tc>
          <w:tcPr>
            <w:tcW w:w="1441" w:type="pct"/>
          </w:tcPr>
          <w:p w:rsidR="00884A67" w:rsidRPr="00D25ECD" w:rsidRDefault="00884A67" w:rsidP="006B4BC6">
            <w:r>
              <w:t>Project Manager</w:t>
            </w:r>
          </w:p>
        </w:tc>
        <w:tc>
          <w:tcPr>
            <w:tcW w:w="1753" w:type="pct"/>
          </w:tcPr>
          <w:p w:rsidR="00884A67" w:rsidRPr="00D25ECD" w:rsidRDefault="00884A67" w:rsidP="00F6398F">
            <w:pPr>
              <w:pStyle w:val="TableContents"/>
              <w:spacing w:before="60" w:after="60"/>
              <w:jc w:val="left"/>
              <w:rPr>
                <w:rFonts w:ascii="Cambria" w:hAnsi="Cambria" w:cs="Arial"/>
                <w:sz w:val="22"/>
                <w:szCs w:val="22"/>
              </w:rPr>
            </w:pPr>
          </w:p>
        </w:tc>
        <w:tc>
          <w:tcPr>
            <w:tcW w:w="949" w:type="pct"/>
          </w:tcPr>
          <w:p w:rsidR="00884A67" w:rsidRPr="00D25ECD" w:rsidRDefault="00884A67" w:rsidP="00F6398F">
            <w:pPr>
              <w:pStyle w:val="TableContents"/>
              <w:spacing w:before="60" w:after="60"/>
              <w:jc w:val="left"/>
              <w:rPr>
                <w:rFonts w:ascii="Cambria" w:hAnsi="Cambria" w:cs="Arial"/>
                <w:sz w:val="22"/>
                <w:szCs w:val="22"/>
              </w:rPr>
            </w:pPr>
          </w:p>
        </w:tc>
      </w:tr>
      <w:tr w:rsidR="00884A67" w:rsidRPr="00D15544" w:rsidTr="00F6398F">
        <w:trPr>
          <w:trHeight w:val="255"/>
        </w:trPr>
        <w:tc>
          <w:tcPr>
            <w:tcW w:w="857" w:type="pct"/>
          </w:tcPr>
          <w:p w:rsidR="00884A67" w:rsidRPr="00D25ECD" w:rsidRDefault="00884A67" w:rsidP="00F6398F">
            <w:pPr>
              <w:pStyle w:val="TableContents"/>
              <w:spacing w:before="60" w:after="60"/>
              <w:jc w:val="left"/>
              <w:rPr>
                <w:rFonts w:ascii="Cambria" w:hAnsi="Cambria" w:cs="Arial"/>
                <w:sz w:val="22"/>
                <w:szCs w:val="22"/>
              </w:rPr>
            </w:pPr>
            <w:r>
              <w:rPr>
                <w:rFonts w:ascii="Cambria" w:hAnsi="Cambria" w:cs="Arial"/>
                <w:color w:val="1F497D"/>
                <w:sz w:val="22"/>
                <w:szCs w:val="22"/>
              </w:rPr>
              <w:t>Rachel Warrington</w:t>
            </w:r>
          </w:p>
        </w:tc>
        <w:tc>
          <w:tcPr>
            <w:tcW w:w="1441" w:type="pct"/>
          </w:tcPr>
          <w:p w:rsidR="00884A67" w:rsidRPr="00D25ECD" w:rsidRDefault="00884A67" w:rsidP="00162FE8">
            <w:r>
              <w:t xml:space="preserve">Senior </w:t>
            </w:r>
            <w:r w:rsidRPr="00D25ECD">
              <w:t>Test Manager</w:t>
            </w:r>
          </w:p>
        </w:tc>
        <w:tc>
          <w:tcPr>
            <w:tcW w:w="1753" w:type="pct"/>
          </w:tcPr>
          <w:p w:rsidR="00884A67" w:rsidRPr="00D25ECD" w:rsidRDefault="00884A67" w:rsidP="00F6398F">
            <w:pPr>
              <w:pStyle w:val="TableContents"/>
              <w:spacing w:before="60" w:after="60"/>
              <w:jc w:val="left"/>
              <w:rPr>
                <w:rFonts w:ascii="Cambria" w:hAnsi="Cambria" w:cs="Arial"/>
                <w:sz w:val="22"/>
                <w:szCs w:val="22"/>
              </w:rPr>
            </w:pPr>
          </w:p>
        </w:tc>
        <w:tc>
          <w:tcPr>
            <w:tcW w:w="949" w:type="pct"/>
          </w:tcPr>
          <w:p w:rsidR="00884A67" w:rsidRPr="00D25ECD" w:rsidRDefault="00884A67" w:rsidP="00F6398F">
            <w:pPr>
              <w:pStyle w:val="TableContents"/>
              <w:spacing w:before="60" w:after="60"/>
              <w:jc w:val="left"/>
              <w:rPr>
                <w:rFonts w:ascii="Cambria" w:hAnsi="Cambria" w:cs="Arial"/>
                <w:sz w:val="22"/>
                <w:szCs w:val="22"/>
              </w:rPr>
            </w:pPr>
          </w:p>
        </w:tc>
      </w:tr>
      <w:tr w:rsidR="00884A67" w:rsidRPr="00D15544" w:rsidTr="00F6398F">
        <w:trPr>
          <w:trHeight w:val="272"/>
        </w:trPr>
        <w:tc>
          <w:tcPr>
            <w:tcW w:w="857" w:type="pct"/>
          </w:tcPr>
          <w:p w:rsidR="00884A67" w:rsidRDefault="00884A67" w:rsidP="00F6398F">
            <w:pPr>
              <w:pStyle w:val="TableContents"/>
              <w:spacing w:before="60" w:after="60"/>
              <w:jc w:val="left"/>
              <w:rPr>
                <w:rFonts w:ascii="Cambria" w:hAnsi="Cambria" w:cs="Arial"/>
                <w:sz w:val="22"/>
                <w:szCs w:val="22"/>
              </w:rPr>
            </w:pPr>
            <w:r>
              <w:rPr>
                <w:rFonts w:ascii="Cambria" w:hAnsi="Cambria" w:cs="Arial"/>
                <w:color w:val="1F497D"/>
                <w:sz w:val="22"/>
                <w:szCs w:val="22"/>
              </w:rPr>
              <w:t>Juliet Dezille</w:t>
            </w:r>
          </w:p>
        </w:tc>
        <w:tc>
          <w:tcPr>
            <w:tcW w:w="1441" w:type="pct"/>
          </w:tcPr>
          <w:p w:rsidR="00884A67" w:rsidRDefault="00884A67" w:rsidP="006B4BC6">
            <w:r w:rsidRPr="00162FE8">
              <w:t>Test Team Manager</w:t>
            </w:r>
          </w:p>
        </w:tc>
        <w:tc>
          <w:tcPr>
            <w:tcW w:w="1753" w:type="pct"/>
          </w:tcPr>
          <w:p w:rsidR="00884A67" w:rsidRPr="00D25ECD" w:rsidRDefault="00884A67" w:rsidP="00F6398F">
            <w:pPr>
              <w:pStyle w:val="TableContents"/>
              <w:spacing w:before="60" w:after="60"/>
              <w:jc w:val="left"/>
              <w:rPr>
                <w:rFonts w:ascii="Cambria" w:hAnsi="Cambria" w:cs="Arial"/>
                <w:sz w:val="22"/>
                <w:szCs w:val="22"/>
              </w:rPr>
            </w:pPr>
          </w:p>
        </w:tc>
        <w:tc>
          <w:tcPr>
            <w:tcW w:w="949" w:type="pct"/>
          </w:tcPr>
          <w:p w:rsidR="00884A67" w:rsidRPr="00D25ECD" w:rsidRDefault="00884A67" w:rsidP="00F6398F">
            <w:pPr>
              <w:pStyle w:val="TableContents"/>
              <w:spacing w:before="60" w:after="60"/>
              <w:jc w:val="left"/>
              <w:rPr>
                <w:rFonts w:ascii="Cambria" w:hAnsi="Cambria" w:cs="Arial"/>
                <w:sz w:val="22"/>
                <w:szCs w:val="22"/>
              </w:rPr>
            </w:pPr>
          </w:p>
        </w:tc>
      </w:tr>
      <w:tr w:rsidR="00884A67" w:rsidRPr="00D15544" w:rsidTr="00F6398F">
        <w:trPr>
          <w:trHeight w:val="272"/>
        </w:trPr>
        <w:tc>
          <w:tcPr>
            <w:tcW w:w="857" w:type="pct"/>
          </w:tcPr>
          <w:p w:rsidR="00884A67" w:rsidRDefault="00884A67" w:rsidP="00F6398F">
            <w:pPr>
              <w:pStyle w:val="TableContents"/>
              <w:spacing w:before="60" w:after="60"/>
              <w:jc w:val="left"/>
              <w:rPr>
                <w:rFonts w:ascii="Cambria" w:hAnsi="Cambria" w:cs="Arial"/>
                <w:color w:val="1F497D"/>
                <w:sz w:val="22"/>
                <w:szCs w:val="22"/>
              </w:rPr>
            </w:pPr>
            <w:r w:rsidRPr="00BE3273">
              <w:rPr>
                <w:rFonts w:ascii="Cambria" w:hAnsi="Cambria" w:cs="Arial"/>
                <w:color w:val="1F497D"/>
                <w:sz w:val="22"/>
                <w:szCs w:val="22"/>
              </w:rPr>
              <w:t>Amir Kamal</w:t>
            </w:r>
          </w:p>
        </w:tc>
        <w:tc>
          <w:tcPr>
            <w:tcW w:w="1441" w:type="pct"/>
          </w:tcPr>
          <w:p w:rsidR="00884A67" w:rsidRPr="00162FE8" w:rsidRDefault="00884A67" w:rsidP="006B4BC6">
            <w:r w:rsidRPr="00EB16D5">
              <w:t>Development manager sims7</w:t>
            </w:r>
          </w:p>
        </w:tc>
        <w:tc>
          <w:tcPr>
            <w:tcW w:w="1753" w:type="pct"/>
          </w:tcPr>
          <w:p w:rsidR="00884A67" w:rsidRPr="00D25ECD" w:rsidRDefault="00884A67" w:rsidP="00F6398F">
            <w:pPr>
              <w:pStyle w:val="TableContents"/>
              <w:spacing w:before="60" w:after="60"/>
              <w:jc w:val="left"/>
              <w:rPr>
                <w:rFonts w:ascii="Cambria" w:hAnsi="Cambria" w:cs="Arial"/>
                <w:sz w:val="22"/>
                <w:szCs w:val="22"/>
              </w:rPr>
            </w:pPr>
          </w:p>
        </w:tc>
        <w:tc>
          <w:tcPr>
            <w:tcW w:w="949" w:type="pct"/>
          </w:tcPr>
          <w:p w:rsidR="00884A67" w:rsidRPr="00D25ECD" w:rsidRDefault="00884A67" w:rsidP="00F6398F">
            <w:pPr>
              <w:pStyle w:val="TableContents"/>
              <w:spacing w:before="60" w:after="60"/>
              <w:jc w:val="left"/>
              <w:rPr>
                <w:rFonts w:ascii="Cambria" w:hAnsi="Cambria" w:cs="Arial"/>
                <w:sz w:val="22"/>
                <w:szCs w:val="22"/>
              </w:rPr>
            </w:pPr>
          </w:p>
        </w:tc>
      </w:tr>
      <w:tr w:rsidR="00884A67" w:rsidRPr="00D15544" w:rsidTr="00F6398F">
        <w:trPr>
          <w:trHeight w:val="272"/>
        </w:trPr>
        <w:tc>
          <w:tcPr>
            <w:tcW w:w="857" w:type="pct"/>
          </w:tcPr>
          <w:p w:rsidR="00884A67" w:rsidRDefault="00884A67" w:rsidP="00F6398F">
            <w:pPr>
              <w:pStyle w:val="TableContents"/>
              <w:spacing w:before="60" w:after="60"/>
              <w:jc w:val="left"/>
              <w:rPr>
                <w:rFonts w:ascii="Cambria" w:hAnsi="Cambria" w:cs="Arial"/>
                <w:color w:val="1F497D"/>
                <w:sz w:val="22"/>
                <w:szCs w:val="22"/>
              </w:rPr>
            </w:pPr>
            <w:r w:rsidRPr="00BE3273">
              <w:rPr>
                <w:rFonts w:ascii="Cambria" w:hAnsi="Cambria" w:cs="Arial"/>
                <w:color w:val="1F497D"/>
                <w:sz w:val="22"/>
                <w:szCs w:val="22"/>
              </w:rPr>
              <w:t>Joolz Tucker</w:t>
            </w:r>
          </w:p>
        </w:tc>
        <w:tc>
          <w:tcPr>
            <w:tcW w:w="1441" w:type="pct"/>
          </w:tcPr>
          <w:p w:rsidR="00884A67" w:rsidRPr="00162FE8" w:rsidRDefault="00884A67" w:rsidP="00533653">
            <w:r w:rsidRPr="00533653">
              <w:t>SIMS 7 Programme Manager</w:t>
            </w:r>
          </w:p>
        </w:tc>
        <w:tc>
          <w:tcPr>
            <w:tcW w:w="1753" w:type="pct"/>
          </w:tcPr>
          <w:p w:rsidR="00884A67" w:rsidRPr="00D25ECD" w:rsidRDefault="00884A67" w:rsidP="00F6398F">
            <w:pPr>
              <w:pStyle w:val="TableContents"/>
              <w:spacing w:before="60" w:after="60"/>
              <w:jc w:val="left"/>
              <w:rPr>
                <w:rFonts w:ascii="Cambria" w:hAnsi="Cambria" w:cs="Arial"/>
                <w:sz w:val="22"/>
                <w:szCs w:val="22"/>
              </w:rPr>
            </w:pPr>
          </w:p>
        </w:tc>
        <w:tc>
          <w:tcPr>
            <w:tcW w:w="949" w:type="pct"/>
          </w:tcPr>
          <w:p w:rsidR="00884A67" w:rsidRPr="00D25ECD" w:rsidRDefault="00884A67" w:rsidP="00F6398F">
            <w:pPr>
              <w:pStyle w:val="TableContents"/>
              <w:spacing w:before="60" w:after="60"/>
              <w:jc w:val="left"/>
              <w:rPr>
                <w:rFonts w:ascii="Cambria" w:hAnsi="Cambria" w:cs="Arial"/>
                <w:sz w:val="22"/>
                <w:szCs w:val="22"/>
              </w:rPr>
            </w:pPr>
          </w:p>
        </w:tc>
      </w:tr>
      <w:tr w:rsidR="00884A67" w:rsidRPr="00D15544" w:rsidTr="00F6398F">
        <w:trPr>
          <w:trHeight w:val="272"/>
        </w:trPr>
        <w:tc>
          <w:tcPr>
            <w:tcW w:w="857" w:type="pct"/>
          </w:tcPr>
          <w:p w:rsidR="00884A67" w:rsidRDefault="00884A67" w:rsidP="00F6398F">
            <w:pPr>
              <w:pStyle w:val="TableContents"/>
              <w:spacing w:before="60" w:after="60"/>
              <w:jc w:val="left"/>
              <w:rPr>
                <w:rFonts w:ascii="Cambria" w:hAnsi="Cambria" w:cs="Arial"/>
                <w:color w:val="1F497D"/>
                <w:sz w:val="22"/>
                <w:szCs w:val="22"/>
              </w:rPr>
            </w:pPr>
            <w:r w:rsidRPr="00BE3273">
              <w:rPr>
                <w:rFonts w:ascii="Cambria" w:hAnsi="Cambria" w:cs="Arial"/>
                <w:color w:val="1F497D"/>
                <w:sz w:val="22"/>
                <w:szCs w:val="22"/>
              </w:rPr>
              <w:t>Caryl Harding</w:t>
            </w:r>
          </w:p>
        </w:tc>
        <w:tc>
          <w:tcPr>
            <w:tcW w:w="1441" w:type="pct"/>
          </w:tcPr>
          <w:p w:rsidR="00884A67" w:rsidRPr="00162FE8" w:rsidRDefault="00884A67" w:rsidP="006B4BC6">
            <w:r w:rsidRPr="00EB16D5">
              <w:t>Senior Business analyst</w:t>
            </w:r>
          </w:p>
        </w:tc>
        <w:tc>
          <w:tcPr>
            <w:tcW w:w="1753" w:type="pct"/>
          </w:tcPr>
          <w:p w:rsidR="00884A67" w:rsidRPr="00D25ECD" w:rsidRDefault="00884A67" w:rsidP="00F6398F">
            <w:pPr>
              <w:pStyle w:val="TableContents"/>
              <w:spacing w:before="60" w:after="60"/>
              <w:jc w:val="left"/>
              <w:rPr>
                <w:rFonts w:ascii="Cambria" w:hAnsi="Cambria" w:cs="Arial"/>
                <w:sz w:val="22"/>
                <w:szCs w:val="22"/>
              </w:rPr>
            </w:pPr>
          </w:p>
        </w:tc>
        <w:tc>
          <w:tcPr>
            <w:tcW w:w="949" w:type="pct"/>
          </w:tcPr>
          <w:p w:rsidR="00884A67" w:rsidRPr="00D25ECD" w:rsidRDefault="00884A67" w:rsidP="00F6398F">
            <w:pPr>
              <w:pStyle w:val="TableContents"/>
              <w:spacing w:before="60" w:after="60"/>
              <w:jc w:val="left"/>
              <w:rPr>
                <w:rFonts w:ascii="Cambria" w:hAnsi="Cambria" w:cs="Arial"/>
                <w:sz w:val="22"/>
                <w:szCs w:val="22"/>
              </w:rPr>
            </w:pPr>
          </w:p>
        </w:tc>
      </w:tr>
    </w:tbl>
    <w:p w:rsidR="00884A67" w:rsidRDefault="00884A67" w:rsidP="006B4BC6"/>
    <w:p w:rsidR="00884A67" w:rsidRPr="006B4BC6" w:rsidRDefault="00884A67" w:rsidP="006B4BC6"/>
    <w:sectPr w:rsidR="00884A67" w:rsidRPr="006B4BC6" w:rsidSect="00CA4C88">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A67" w:rsidRDefault="00884A67" w:rsidP="00313DB5">
      <w:r>
        <w:separator/>
      </w:r>
    </w:p>
  </w:endnote>
  <w:endnote w:type="continuationSeparator" w:id="0">
    <w:p w:rsidR="00884A67" w:rsidRDefault="00884A67" w:rsidP="00313D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A67" w:rsidRDefault="00884A67" w:rsidP="007234DA"/>
  <w:p w:rsidR="00884A67" w:rsidRDefault="00884A67" w:rsidP="007234DA">
    <w:pPr>
      <w:pBdr>
        <w:top w:val="single" w:sz="4" w:space="1" w:color="auto"/>
      </w:pBdr>
      <w:tabs>
        <w:tab w:val="right" w:pos="8910"/>
      </w:tabs>
    </w:pPr>
    <w:r>
      <w:tab/>
      <w:t xml:space="preserve">Page </w:t>
    </w:r>
    <w:fldSimple w:instr=" PAGE   \* MERGEFORMAT ">
      <w:r>
        <w:rPr>
          <w:noProof/>
        </w:rPr>
        <w:t>2</w:t>
      </w:r>
    </w:fldSimple>
    <w:r>
      <w:t xml:space="preserve"> of </w:t>
    </w:r>
    <w:fldSimple w:instr=" NUMPAGES   \* MERGEFORMAT ">
      <w:r>
        <w:rPr>
          <w:noProof/>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A67" w:rsidRDefault="00884A67" w:rsidP="00313DB5">
      <w:r>
        <w:separator/>
      </w:r>
    </w:p>
  </w:footnote>
  <w:footnote w:type="continuationSeparator" w:id="0">
    <w:p w:rsidR="00884A67" w:rsidRDefault="00884A67" w:rsidP="00313D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A67" w:rsidRPr="00CA4C88" w:rsidRDefault="00884A67" w:rsidP="007F5549">
    <w:pPr>
      <w:rPr>
        <w:b/>
      </w:rPr>
    </w:pPr>
    <w:r w:rsidRPr="007F5549">
      <w:rPr>
        <w:b/>
        <w:lang w:val="en-IN"/>
      </w:rPr>
      <w:t>Statutory Return</w:t>
    </w:r>
    <w:r w:rsidRPr="00CA4C88">
      <w:rPr>
        <w:b/>
      </w:rPr>
      <w:t xml:space="preserve">- </w:t>
    </w:r>
    <w:r>
      <w:rPr>
        <w:b/>
        <w:lang w:val="en-IN"/>
      </w:rPr>
      <w:t>Spring 2015 Release</w:t>
    </w:r>
    <w:r w:rsidRPr="00CA4C88">
      <w:rPr>
        <w: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A12CC1D4"/>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D9066FA2"/>
    <w:lvl w:ilvl="0">
      <w:start w:val="1"/>
      <w:numFmt w:val="bullet"/>
      <w:lvlText w:val=""/>
      <w:lvlJc w:val="left"/>
      <w:pPr>
        <w:tabs>
          <w:tab w:val="num" w:pos="360"/>
        </w:tabs>
        <w:ind w:left="360" w:hanging="360"/>
      </w:pPr>
      <w:rPr>
        <w:rFonts w:ascii="Symbol" w:hAnsi="Symbol" w:hint="default"/>
      </w:rPr>
    </w:lvl>
  </w:abstractNum>
  <w:abstractNum w:abstractNumId="2">
    <w:nsid w:val="08555A93"/>
    <w:multiLevelType w:val="hybridMultilevel"/>
    <w:tmpl w:val="C4521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FD5C91"/>
    <w:multiLevelType w:val="hybridMultilevel"/>
    <w:tmpl w:val="C1046D68"/>
    <w:lvl w:ilvl="0" w:tplc="08090001">
      <w:start w:val="1"/>
      <w:numFmt w:val="bullet"/>
      <w:lvlText w:val=""/>
      <w:lvlJc w:val="left"/>
      <w:pPr>
        <w:ind w:left="1800" w:hanging="360"/>
      </w:pPr>
      <w:rPr>
        <w:rFonts w:ascii="Symbol" w:hAnsi="Symbol" w:hint="default"/>
      </w:rPr>
    </w:lvl>
    <w:lvl w:ilvl="1" w:tplc="08090001">
      <w:start w:val="1"/>
      <w:numFmt w:val="bullet"/>
      <w:lvlText w:val=""/>
      <w:lvlJc w:val="left"/>
      <w:pPr>
        <w:ind w:left="2520" w:hanging="360"/>
      </w:pPr>
      <w:rPr>
        <w:rFonts w:ascii="Symbol" w:hAnsi="Symbol"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10CC1483"/>
    <w:multiLevelType w:val="hybridMultilevel"/>
    <w:tmpl w:val="24EE45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B0A7F1A"/>
    <w:multiLevelType w:val="hybridMultilevel"/>
    <w:tmpl w:val="F1B08316"/>
    <w:lvl w:ilvl="0" w:tplc="695ED4A2">
      <w:numFmt w:val="bullet"/>
      <w:pStyle w:val="ListBullet2"/>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ED29F0"/>
    <w:multiLevelType w:val="hybridMultilevel"/>
    <w:tmpl w:val="189C5CAE"/>
    <w:lvl w:ilvl="0" w:tplc="C956905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066C7F"/>
    <w:multiLevelType w:val="hybridMultilevel"/>
    <w:tmpl w:val="4F18D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0F22951"/>
    <w:multiLevelType w:val="hybridMultilevel"/>
    <w:tmpl w:val="77CE9E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9136552"/>
    <w:multiLevelType w:val="hybridMultilevel"/>
    <w:tmpl w:val="A5346EE0"/>
    <w:lvl w:ilvl="0" w:tplc="08090001">
      <w:start w:val="1"/>
      <w:numFmt w:val="bullet"/>
      <w:lvlText w:val=""/>
      <w:lvlJc w:val="left"/>
      <w:pPr>
        <w:ind w:left="1777" w:hanging="360"/>
      </w:pPr>
      <w:rPr>
        <w:rFonts w:ascii="Symbol" w:hAnsi="Symbol" w:hint="default"/>
      </w:rPr>
    </w:lvl>
    <w:lvl w:ilvl="1" w:tplc="08090003" w:tentative="1">
      <w:start w:val="1"/>
      <w:numFmt w:val="bullet"/>
      <w:lvlText w:val="o"/>
      <w:lvlJc w:val="left"/>
      <w:pPr>
        <w:ind w:left="2497" w:hanging="360"/>
      </w:pPr>
      <w:rPr>
        <w:rFonts w:ascii="Courier New" w:hAnsi="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10">
    <w:nsid w:val="2EE01462"/>
    <w:multiLevelType w:val="hybridMultilevel"/>
    <w:tmpl w:val="7284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A1489D"/>
    <w:multiLevelType w:val="multilevel"/>
    <w:tmpl w:val="D512900A"/>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2">
    <w:nsid w:val="3B060B67"/>
    <w:multiLevelType w:val="hybridMultilevel"/>
    <w:tmpl w:val="2968CA80"/>
    <w:lvl w:ilvl="0" w:tplc="08090001">
      <w:start w:val="1"/>
      <w:numFmt w:val="bullet"/>
      <w:lvlText w:val=""/>
      <w:lvlJc w:val="left"/>
      <w:pPr>
        <w:ind w:left="1777" w:hanging="360"/>
      </w:pPr>
      <w:rPr>
        <w:rFonts w:ascii="Symbol" w:hAnsi="Symbol" w:hint="default"/>
      </w:rPr>
    </w:lvl>
    <w:lvl w:ilvl="1" w:tplc="08090003" w:tentative="1">
      <w:start w:val="1"/>
      <w:numFmt w:val="bullet"/>
      <w:lvlText w:val="o"/>
      <w:lvlJc w:val="left"/>
      <w:pPr>
        <w:ind w:left="2497" w:hanging="360"/>
      </w:pPr>
      <w:rPr>
        <w:rFonts w:ascii="Courier New" w:hAnsi="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13">
    <w:nsid w:val="42435576"/>
    <w:multiLevelType w:val="hybridMultilevel"/>
    <w:tmpl w:val="B05E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674579"/>
    <w:multiLevelType w:val="hybridMultilevel"/>
    <w:tmpl w:val="D4B013A8"/>
    <w:lvl w:ilvl="0" w:tplc="08090001">
      <w:start w:val="1"/>
      <w:numFmt w:val="bullet"/>
      <w:lvlText w:val=""/>
      <w:lvlJc w:val="left"/>
      <w:pPr>
        <w:ind w:left="1777" w:hanging="360"/>
      </w:pPr>
      <w:rPr>
        <w:rFonts w:ascii="Symbol" w:hAnsi="Symbol" w:hint="default"/>
      </w:rPr>
    </w:lvl>
    <w:lvl w:ilvl="1" w:tplc="08090003" w:tentative="1">
      <w:start w:val="1"/>
      <w:numFmt w:val="bullet"/>
      <w:lvlText w:val="o"/>
      <w:lvlJc w:val="left"/>
      <w:pPr>
        <w:ind w:left="2497" w:hanging="360"/>
      </w:pPr>
      <w:rPr>
        <w:rFonts w:ascii="Courier New" w:hAnsi="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15">
    <w:nsid w:val="4A2A6CF4"/>
    <w:multiLevelType w:val="hybridMultilevel"/>
    <w:tmpl w:val="43A2088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4C6D3928"/>
    <w:multiLevelType w:val="hybridMultilevel"/>
    <w:tmpl w:val="F7AE9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B493037"/>
    <w:multiLevelType w:val="hybridMultilevel"/>
    <w:tmpl w:val="F49237EE"/>
    <w:lvl w:ilvl="0" w:tplc="CF1E5D9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DEC44BD"/>
    <w:multiLevelType w:val="hybridMultilevel"/>
    <w:tmpl w:val="17C08262"/>
    <w:lvl w:ilvl="0" w:tplc="40090001">
      <w:start w:val="1"/>
      <w:numFmt w:val="bullet"/>
      <w:lvlText w:val=""/>
      <w:lvlJc w:val="left"/>
      <w:pPr>
        <w:ind w:left="1057" w:hanging="360"/>
      </w:pPr>
      <w:rPr>
        <w:rFonts w:ascii="Symbol" w:hAnsi="Symbol" w:hint="default"/>
      </w:rPr>
    </w:lvl>
    <w:lvl w:ilvl="1" w:tplc="40090003" w:tentative="1">
      <w:start w:val="1"/>
      <w:numFmt w:val="bullet"/>
      <w:lvlText w:val="o"/>
      <w:lvlJc w:val="left"/>
      <w:pPr>
        <w:ind w:left="1777" w:hanging="360"/>
      </w:pPr>
      <w:rPr>
        <w:rFonts w:ascii="Courier New" w:hAnsi="Courier New" w:hint="default"/>
      </w:rPr>
    </w:lvl>
    <w:lvl w:ilvl="2" w:tplc="40090005" w:tentative="1">
      <w:start w:val="1"/>
      <w:numFmt w:val="bullet"/>
      <w:lvlText w:val=""/>
      <w:lvlJc w:val="left"/>
      <w:pPr>
        <w:ind w:left="2497" w:hanging="360"/>
      </w:pPr>
      <w:rPr>
        <w:rFonts w:ascii="Wingdings" w:hAnsi="Wingdings" w:hint="default"/>
      </w:rPr>
    </w:lvl>
    <w:lvl w:ilvl="3" w:tplc="40090001" w:tentative="1">
      <w:start w:val="1"/>
      <w:numFmt w:val="bullet"/>
      <w:lvlText w:val=""/>
      <w:lvlJc w:val="left"/>
      <w:pPr>
        <w:ind w:left="3217" w:hanging="360"/>
      </w:pPr>
      <w:rPr>
        <w:rFonts w:ascii="Symbol" w:hAnsi="Symbol" w:hint="default"/>
      </w:rPr>
    </w:lvl>
    <w:lvl w:ilvl="4" w:tplc="40090003" w:tentative="1">
      <w:start w:val="1"/>
      <w:numFmt w:val="bullet"/>
      <w:lvlText w:val="o"/>
      <w:lvlJc w:val="left"/>
      <w:pPr>
        <w:ind w:left="3937" w:hanging="360"/>
      </w:pPr>
      <w:rPr>
        <w:rFonts w:ascii="Courier New" w:hAnsi="Courier New" w:hint="default"/>
      </w:rPr>
    </w:lvl>
    <w:lvl w:ilvl="5" w:tplc="40090005" w:tentative="1">
      <w:start w:val="1"/>
      <w:numFmt w:val="bullet"/>
      <w:lvlText w:val=""/>
      <w:lvlJc w:val="left"/>
      <w:pPr>
        <w:ind w:left="4657" w:hanging="360"/>
      </w:pPr>
      <w:rPr>
        <w:rFonts w:ascii="Wingdings" w:hAnsi="Wingdings" w:hint="default"/>
      </w:rPr>
    </w:lvl>
    <w:lvl w:ilvl="6" w:tplc="40090001" w:tentative="1">
      <w:start w:val="1"/>
      <w:numFmt w:val="bullet"/>
      <w:lvlText w:val=""/>
      <w:lvlJc w:val="left"/>
      <w:pPr>
        <w:ind w:left="5377" w:hanging="360"/>
      </w:pPr>
      <w:rPr>
        <w:rFonts w:ascii="Symbol" w:hAnsi="Symbol" w:hint="default"/>
      </w:rPr>
    </w:lvl>
    <w:lvl w:ilvl="7" w:tplc="40090003" w:tentative="1">
      <w:start w:val="1"/>
      <w:numFmt w:val="bullet"/>
      <w:lvlText w:val="o"/>
      <w:lvlJc w:val="left"/>
      <w:pPr>
        <w:ind w:left="6097" w:hanging="360"/>
      </w:pPr>
      <w:rPr>
        <w:rFonts w:ascii="Courier New" w:hAnsi="Courier New" w:hint="default"/>
      </w:rPr>
    </w:lvl>
    <w:lvl w:ilvl="8" w:tplc="40090005" w:tentative="1">
      <w:start w:val="1"/>
      <w:numFmt w:val="bullet"/>
      <w:lvlText w:val=""/>
      <w:lvlJc w:val="left"/>
      <w:pPr>
        <w:ind w:left="6817" w:hanging="360"/>
      </w:pPr>
      <w:rPr>
        <w:rFonts w:ascii="Wingdings" w:hAnsi="Wingdings" w:hint="default"/>
      </w:rPr>
    </w:lvl>
  </w:abstractNum>
  <w:abstractNum w:abstractNumId="19">
    <w:nsid w:val="71E82936"/>
    <w:multiLevelType w:val="hybridMultilevel"/>
    <w:tmpl w:val="90489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E2F21C4"/>
    <w:multiLevelType w:val="hybridMultilevel"/>
    <w:tmpl w:val="C05046D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1"/>
  </w:num>
  <w:num w:numId="4">
    <w:abstractNumId w:val="5"/>
  </w:num>
  <w:num w:numId="5">
    <w:abstractNumId w:val="13"/>
  </w:num>
  <w:num w:numId="6">
    <w:abstractNumId w:val="10"/>
  </w:num>
  <w:num w:numId="7">
    <w:abstractNumId w:val="11"/>
  </w:num>
  <w:num w:numId="8">
    <w:abstractNumId w:val="2"/>
  </w:num>
  <w:num w:numId="9">
    <w:abstractNumId w:val="7"/>
  </w:num>
  <w:num w:numId="10">
    <w:abstractNumId w:val="8"/>
  </w:num>
  <w:num w:numId="11">
    <w:abstractNumId w:val="18"/>
  </w:num>
  <w:num w:numId="12">
    <w:abstractNumId w:val="4"/>
  </w:num>
  <w:num w:numId="13">
    <w:abstractNumId w:val="14"/>
  </w:num>
  <w:num w:numId="14">
    <w:abstractNumId w:val="12"/>
  </w:num>
  <w:num w:numId="15">
    <w:abstractNumId w:val="9"/>
  </w:num>
  <w:num w:numId="16">
    <w:abstractNumId w:val="15"/>
  </w:num>
  <w:num w:numId="17">
    <w:abstractNumId w:val="20"/>
  </w:num>
  <w:num w:numId="18">
    <w:abstractNumId w:val="3"/>
  </w:num>
  <w:num w:numId="19">
    <w:abstractNumId w:val="19"/>
  </w:num>
  <w:num w:numId="20">
    <w:abstractNumId w:val="16"/>
  </w:num>
  <w:num w:numId="21">
    <w:abstractNumId w:val="6"/>
  </w:num>
  <w:num w:numId="22">
    <w:abstractNumId w:val="17"/>
  </w:num>
  <w:num w:numId="23">
    <w:abstractNumId w:val="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028"/>
  <w:trackRevision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B1BA0"/>
    <w:rsid w:val="000338FA"/>
    <w:rsid w:val="000744A7"/>
    <w:rsid w:val="0007788F"/>
    <w:rsid w:val="00080330"/>
    <w:rsid w:val="000963C7"/>
    <w:rsid w:val="00096D76"/>
    <w:rsid w:val="000A5020"/>
    <w:rsid w:val="000B7ECA"/>
    <w:rsid w:val="000D05F8"/>
    <w:rsid w:val="00112D26"/>
    <w:rsid w:val="0011628D"/>
    <w:rsid w:val="00116BCF"/>
    <w:rsid w:val="001278AA"/>
    <w:rsid w:val="00133137"/>
    <w:rsid w:val="00141FE2"/>
    <w:rsid w:val="001504A3"/>
    <w:rsid w:val="00152F09"/>
    <w:rsid w:val="00157B77"/>
    <w:rsid w:val="00161B25"/>
    <w:rsid w:val="00162FE8"/>
    <w:rsid w:val="0017264B"/>
    <w:rsid w:val="0017734A"/>
    <w:rsid w:val="001A5147"/>
    <w:rsid w:val="001B1BA0"/>
    <w:rsid w:val="001F680D"/>
    <w:rsid w:val="00201168"/>
    <w:rsid w:val="0023076D"/>
    <w:rsid w:val="00233D38"/>
    <w:rsid w:val="00245D5A"/>
    <w:rsid w:val="0024772B"/>
    <w:rsid w:val="0025055D"/>
    <w:rsid w:val="00250E72"/>
    <w:rsid w:val="00267E02"/>
    <w:rsid w:val="00272D61"/>
    <w:rsid w:val="00275EC7"/>
    <w:rsid w:val="00290EEC"/>
    <w:rsid w:val="002915F5"/>
    <w:rsid w:val="002B65BF"/>
    <w:rsid w:val="002B6F6E"/>
    <w:rsid w:val="002C4365"/>
    <w:rsid w:val="002E798A"/>
    <w:rsid w:val="002F444E"/>
    <w:rsid w:val="00305E3A"/>
    <w:rsid w:val="00313DB5"/>
    <w:rsid w:val="00320953"/>
    <w:rsid w:val="00325FF1"/>
    <w:rsid w:val="0032602B"/>
    <w:rsid w:val="00330CA0"/>
    <w:rsid w:val="00332FC3"/>
    <w:rsid w:val="003351C9"/>
    <w:rsid w:val="003729E2"/>
    <w:rsid w:val="00376A45"/>
    <w:rsid w:val="003A2779"/>
    <w:rsid w:val="003C1C29"/>
    <w:rsid w:val="003D46CC"/>
    <w:rsid w:val="003E1C5D"/>
    <w:rsid w:val="003E3B12"/>
    <w:rsid w:val="003F1BD4"/>
    <w:rsid w:val="003F20F9"/>
    <w:rsid w:val="003F2DE0"/>
    <w:rsid w:val="00411179"/>
    <w:rsid w:val="00420202"/>
    <w:rsid w:val="00430C26"/>
    <w:rsid w:val="00441A9C"/>
    <w:rsid w:val="004525AD"/>
    <w:rsid w:val="00493BA9"/>
    <w:rsid w:val="00496241"/>
    <w:rsid w:val="004A42EC"/>
    <w:rsid w:val="004A67EF"/>
    <w:rsid w:val="004B4A1C"/>
    <w:rsid w:val="004C24BD"/>
    <w:rsid w:val="004C6012"/>
    <w:rsid w:val="004C6578"/>
    <w:rsid w:val="004C65DB"/>
    <w:rsid w:val="004E71A6"/>
    <w:rsid w:val="004F5B39"/>
    <w:rsid w:val="0051503B"/>
    <w:rsid w:val="00533653"/>
    <w:rsid w:val="00541247"/>
    <w:rsid w:val="00550BDB"/>
    <w:rsid w:val="00552F1D"/>
    <w:rsid w:val="005545E7"/>
    <w:rsid w:val="005605C3"/>
    <w:rsid w:val="00561F53"/>
    <w:rsid w:val="00564772"/>
    <w:rsid w:val="005845BA"/>
    <w:rsid w:val="00590C25"/>
    <w:rsid w:val="005A74A2"/>
    <w:rsid w:val="005C0E43"/>
    <w:rsid w:val="005C6944"/>
    <w:rsid w:val="005D1E2B"/>
    <w:rsid w:val="005D2953"/>
    <w:rsid w:val="006011E4"/>
    <w:rsid w:val="00601783"/>
    <w:rsid w:val="00611D10"/>
    <w:rsid w:val="006128E3"/>
    <w:rsid w:val="00612C7A"/>
    <w:rsid w:val="00631C7A"/>
    <w:rsid w:val="0064323C"/>
    <w:rsid w:val="0065154A"/>
    <w:rsid w:val="006A2581"/>
    <w:rsid w:val="006B4BC6"/>
    <w:rsid w:val="006C16BB"/>
    <w:rsid w:val="006C6F9C"/>
    <w:rsid w:val="006C7F57"/>
    <w:rsid w:val="006D00E5"/>
    <w:rsid w:val="006D2BA8"/>
    <w:rsid w:val="006D4642"/>
    <w:rsid w:val="006D785F"/>
    <w:rsid w:val="006E7313"/>
    <w:rsid w:val="006E769E"/>
    <w:rsid w:val="006F2315"/>
    <w:rsid w:val="007212F4"/>
    <w:rsid w:val="007234DA"/>
    <w:rsid w:val="007256F8"/>
    <w:rsid w:val="007407A7"/>
    <w:rsid w:val="00744543"/>
    <w:rsid w:val="007446AD"/>
    <w:rsid w:val="00753D3F"/>
    <w:rsid w:val="007608AA"/>
    <w:rsid w:val="007764DE"/>
    <w:rsid w:val="00783340"/>
    <w:rsid w:val="007A74BE"/>
    <w:rsid w:val="007F5549"/>
    <w:rsid w:val="00815910"/>
    <w:rsid w:val="00836217"/>
    <w:rsid w:val="008370D0"/>
    <w:rsid w:val="00852556"/>
    <w:rsid w:val="00855EC6"/>
    <w:rsid w:val="00874479"/>
    <w:rsid w:val="00884A67"/>
    <w:rsid w:val="00896BBC"/>
    <w:rsid w:val="008A5427"/>
    <w:rsid w:val="008B4A48"/>
    <w:rsid w:val="008C16CA"/>
    <w:rsid w:val="008C7242"/>
    <w:rsid w:val="0090141C"/>
    <w:rsid w:val="009123A5"/>
    <w:rsid w:val="0092313D"/>
    <w:rsid w:val="0093061E"/>
    <w:rsid w:val="00944252"/>
    <w:rsid w:val="0094432F"/>
    <w:rsid w:val="009575C8"/>
    <w:rsid w:val="00973495"/>
    <w:rsid w:val="00985D43"/>
    <w:rsid w:val="00986F62"/>
    <w:rsid w:val="009C4A62"/>
    <w:rsid w:val="009C702F"/>
    <w:rsid w:val="009D3AF1"/>
    <w:rsid w:val="00A005A0"/>
    <w:rsid w:val="00A20A3A"/>
    <w:rsid w:val="00A302A2"/>
    <w:rsid w:val="00A361CD"/>
    <w:rsid w:val="00A623D0"/>
    <w:rsid w:val="00A62919"/>
    <w:rsid w:val="00A733B6"/>
    <w:rsid w:val="00A7405B"/>
    <w:rsid w:val="00A92D4E"/>
    <w:rsid w:val="00A941EC"/>
    <w:rsid w:val="00AA0943"/>
    <w:rsid w:val="00AC46F8"/>
    <w:rsid w:val="00AF42C1"/>
    <w:rsid w:val="00B209FE"/>
    <w:rsid w:val="00B345E2"/>
    <w:rsid w:val="00B34CEE"/>
    <w:rsid w:val="00B413D4"/>
    <w:rsid w:val="00B85F2F"/>
    <w:rsid w:val="00B9427C"/>
    <w:rsid w:val="00B970F6"/>
    <w:rsid w:val="00BA1073"/>
    <w:rsid w:val="00BA65B6"/>
    <w:rsid w:val="00BB1721"/>
    <w:rsid w:val="00BB5E6E"/>
    <w:rsid w:val="00BB7FD5"/>
    <w:rsid w:val="00BC1E5A"/>
    <w:rsid w:val="00BC6D4D"/>
    <w:rsid w:val="00BD232A"/>
    <w:rsid w:val="00BE3273"/>
    <w:rsid w:val="00BE3923"/>
    <w:rsid w:val="00BE587C"/>
    <w:rsid w:val="00C046A0"/>
    <w:rsid w:val="00C23E7E"/>
    <w:rsid w:val="00C30A2A"/>
    <w:rsid w:val="00C3305D"/>
    <w:rsid w:val="00C41006"/>
    <w:rsid w:val="00C53A79"/>
    <w:rsid w:val="00C602F2"/>
    <w:rsid w:val="00C7239F"/>
    <w:rsid w:val="00C829B2"/>
    <w:rsid w:val="00C91B3B"/>
    <w:rsid w:val="00CA0468"/>
    <w:rsid w:val="00CA27AB"/>
    <w:rsid w:val="00CA4C88"/>
    <w:rsid w:val="00CA6100"/>
    <w:rsid w:val="00CD198F"/>
    <w:rsid w:val="00CF3456"/>
    <w:rsid w:val="00CF371A"/>
    <w:rsid w:val="00CF7453"/>
    <w:rsid w:val="00D141E5"/>
    <w:rsid w:val="00D15544"/>
    <w:rsid w:val="00D20A0A"/>
    <w:rsid w:val="00D25ECD"/>
    <w:rsid w:val="00D30CA6"/>
    <w:rsid w:val="00D61779"/>
    <w:rsid w:val="00D65B6E"/>
    <w:rsid w:val="00D778A9"/>
    <w:rsid w:val="00DA54F3"/>
    <w:rsid w:val="00DB39F8"/>
    <w:rsid w:val="00DF35FB"/>
    <w:rsid w:val="00E52D24"/>
    <w:rsid w:val="00E7418C"/>
    <w:rsid w:val="00E84D10"/>
    <w:rsid w:val="00E86558"/>
    <w:rsid w:val="00E937E5"/>
    <w:rsid w:val="00EA3527"/>
    <w:rsid w:val="00EB16D5"/>
    <w:rsid w:val="00EC2000"/>
    <w:rsid w:val="00EC2844"/>
    <w:rsid w:val="00EE606F"/>
    <w:rsid w:val="00EF1B13"/>
    <w:rsid w:val="00EF765B"/>
    <w:rsid w:val="00F505DE"/>
    <w:rsid w:val="00F51B43"/>
    <w:rsid w:val="00F547BB"/>
    <w:rsid w:val="00F61CBB"/>
    <w:rsid w:val="00F6398F"/>
    <w:rsid w:val="00F6607D"/>
    <w:rsid w:val="00F75653"/>
    <w:rsid w:val="00F8214D"/>
    <w:rsid w:val="00F93133"/>
    <w:rsid w:val="00F942C4"/>
    <w:rsid w:val="00F97C78"/>
    <w:rsid w:val="00FA005A"/>
    <w:rsid w:val="00FD05D0"/>
    <w:rsid w:val="00FE65F0"/>
    <w:rsid w:val="00FF28A3"/>
  </w:rsids>
  <m:mathPr>
    <m:mathFont m:val="Cambria Math"/>
    <m:brkBin m:val="before"/>
    <m:brkBinSub m:val="--"/>
    <m:smallFrac m:val="off"/>
    <m:dispDef/>
    <m:lMargin m:val="0"/>
    <m:rMargin m:val="0"/>
    <m:defJc m:val="centerGroup"/>
    <m:wrapIndent m:val="1440"/>
    <m:intLim m:val="subSup"/>
    <m:naryLim m:val="undOvr"/>
  </m:mathPr>
  <w:uiCompat97To2003/>
  <w:themeFontLang w:val="en-IN" w:bidi="bn-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IN" w:eastAsia="en-IN" w:bidi="b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B4BC6"/>
    <w:rPr>
      <w:rFonts w:ascii="Verdana" w:hAnsi="Verdana" w:cs="Times New Roman"/>
      <w:lang w:val="en-GB" w:eastAsia="en-GB" w:bidi="ar-SA"/>
    </w:rPr>
  </w:style>
  <w:style w:type="paragraph" w:styleId="Heading1">
    <w:name w:val="heading 1"/>
    <w:basedOn w:val="Normal"/>
    <w:next w:val="Normal"/>
    <w:link w:val="Heading1Char"/>
    <w:uiPriority w:val="9"/>
    <w:qFormat/>
    <w:rsid w:val="00BB1721"/>
    <w:pPr>
      <w:keepNext/>
      <w:keepLines/>
      <w:numPr>
        <w:numId w:val="7"/>
      </w:numPr>
      <w:spacing w:before="480"/>
      <w:outlineLvl w:val="0"/>
    </w:pPr>
    <w:rPr>
      <w:rFonts w:cs="Vrinda"/>
      <w:b/>
      <w:bCs/>
      <w:color w:val="365F91"/>
      <w:sz w:val="28"/>
      <w:szCs w:val="28"/>
      <w:lang w:bidi="bn-IN"/>
    </w:rPr>
  </w:style>
  <w:style w:type="paragraph" w:styleId="Heading2">
    <w:name w:val="heading 2"/>
    <w:basedOn w:val="Heading1"/>
    <w:next w:val="Normal"/>
    <w:link w:val="Heading2Char"/>
    <w:uiPriority w:val="9"/>
    <w:qFormat/>
    <w:rsid w:val="00BB1721"/>
    <w:pPr>
      <w:numPr>
        <w:ilvl w:val="1"/>
      </w:numPr>
      <w:spacing w:before="200"/>
      <w:outlineLvl w:val="1"/>
    </w:pPr>
    <w:rPr>
      <w:bCs w:val="0"/>
      <w:sz w:val="24"/>
      <w:szCs w:val="26"/>
    </w:rPr>
  </w:style>
  <w:style w:type="paragraph" w:styleId="Heading3">
    <w:name w:val="heading 3"/>
    <w:basedOn w:val="Normal"/>
    <w:next w:val="Normal"/>
    <w:link w:val="Heading3Char"/>
    <w:uiPriority w:val="9"/>
    <w:qFormat/>
    <w:rsid w:val="00612C7A"/>
    <w:pPr>
      <w:keepNext/>
      <w:keepLines/>
      <w:numPr>
        <w:ilvl w:val="2"/>
        <w:numId w:val="7"/>
      </w:numPr>
      <w:spacing w:before="200"/>
      <w:outlineLvl w:val="2"/>
    </w:pPr>
    <w:rPr>
      <w:rFonts w:cs="Vrinda"/>
      <w:b/>
      <w:bCs/>
      <w:color w:val="4F81BD"/>
      <w:lang w:eastAsia="en-IN" w:bidi="bn-IN"/>
    </w:rPr>
  </w:style>
  <w:style w:type="paragraph" w:styleId="Heading4">
    <w:name w:val="heading 4"/>
    <w:basedOn w:val="Normal"/>
    <w:next w:val="Normal"/>
    <w:link w:val="Heading4Char"/>
    <w:uiPriority w:val="9"/>
    <w:qFormat/>
    <w:rsid w:val="00BB1721"/>
    <w:pPr>
      <w:keepNext/>
      <w:keepLines/>
      <w:numPr>
        <w:ilvl w:val="3"/>
        <w:numId w:val="7"/>
      </w:numPr>
      <w:spacing w:before="200"/>
      <w:outlineLvl w:val="3"/>
    </w:pPr>
    <w:rPr>
      <w:rFonts w:ascii="Cambria" w:hAnsi="Cambria" w:cs="Vrinda"/>
      <w:b/>
      <w:bCs/>
      <w:i/>
      <w:iCs/>
      <w:color w:val="4F81BD"/>
      <w:lang w:bidi="bn-IN"/>
    </w:rPr>
  </w:style>
  <w:style w:type="paragraph" w:styleId="Heading5">
    <w:name w:val="heading 5"/>
    <w:basedOn w:val="Normal"/>
    <w:next w:val="Normal"/>
    <w:link w:val="Heading5Char"/>
    <w:uiPriority w:val="9"/>
    <w:qFormat/>
    <w:rsid w:val="00BB1721"/>
    <w:pPr>
      <w:keepNext/>
      <w:keepLines/>
      <w:numPr>
        <w:ilvl w:val="4"/>
        <w:numId w:val="7"/>
      </w:numPr>
      <w:spacing w:before="200"/>
      <w:outlineLvl w:val="4"/>
    </w:pPr>
    <w:rPr>
      <w:rFonts w:ascii="Cambria" w:hAnsi="Cambria" w:cs="Vrinda"/>
      <w:color w:val="243F60"/>
      <w:lang w:bidi="bn-IN"/>
    </w:rPr>
  </w:style>
  <w:style w:type="paragraph" w:styleId="Heading6">
    <w:name w:val="heading 6"/>
    <w:basedOn w:val="Normal"/>
    <w:next w:val="Normal"/>
    <w:link w:val="Heading6Char"/>
    <w:uiPriority w:val="9"/>
    <w:qFormat/>
    <w:rsid w:val="00BB1721"/>
    <w:pPr>
      <w:keepNext/>
      <w:keepLines/>
      <w:numPr>
        <w:ilvl w:val="5"/>
        <w:numId w:val="7"/>
      </w:numPr>
      <w:spacing w:before="200"/>
      <w:outlineLvl w:val="5"/>
    </w:pPr>
    <w:rPr>
      <w:rFonts w:ascii="Cambria" w:hAnsi="Cambria" w:cs="Vrinda"/>
      <w:i/>
      <w:iCs/>
      <w:color w:val="243F60"/>
      <w:lang w:bidi="bn-IN"/>
    </w:rPr>
  </w:style>
  <w:style w:type="paragraph" w:styleId="Heading7">
    <w:name w:val="heading 7"/>
    <w:basedOn w:val="Normal"/>
    <w:next w:val="Normal"/>
    <w:link w:val="Heading7Char"/>
    <w:uiPriority w:val="9"/>
    <w:qFormat/>
    <w:rsid w:val="00BB1721"/>
    <w:pPr>
      <w:keepNext/>
      <w:keepLines/>
      <w:numPr>
        <w:ilvl w:val="6"/>
        <w:numId w:val="7"/>
      </w:numPr>
      <w:spacing w:before="200"/>
      <w:outlineLvl w:val="6"/>
    </w:pPr>
    <w:rPr>
      <w:rFonts w:ascii="Cambria" w:hAnsi="Cambria" w:cs="Vrinda"/>
      <w:i/>
      <w:iCs/>
      <w:color w:val="404040"/>
      <w:lang w:bidi="bn-IN"/>
    </w:rPr>
  </w:style>
  <w:style w:type="paragraph" w:styleId="Heading8">
    <w:name w:val="heading 8"/>
    <w:basedOn w:val="Normal"/>
    <w:next w:val="Normal"/>
    <w:link w:val="Heading8Char"/>
    <w:uiPriority w:val="9"/>
    <w:qFormat/>
    <w:rsid w:val="00BB1721"/>
    <w:pPr>
      <w:keepNext/>
      <w:keepLines/>
      <w:numPr>
        <w:ilvl w:val="7"/>
        <w:numId w:val="7"/>
      </w:numPr>
      <w:spacing w:before="200"/>
      <w:outlineLvl w:val="7"/>
    </w:pPr>
    <w:rPr>
      <w:rFonts w:ascii="Cambria" w:hAnsi="Cambria" w:cs="Vrinda"/>
      <w:color w:val="404040"/>
      <w:lang w:bidi="bn-IN"/>
    </w:rPr>
  </w:style>
  <w:style w:type="paragraph" w:styleId="Heading9">
    <w:name w:val="heading 9"/>
    <w:basedOn w:val="Normal"/>
    <w:next w:val="Normal"/>
    <w:link w:val="Heading9Char"/>
    <w:uiPriority w:val="9"/>
    <w:qFormat/>
    <w:rsid w:val="00BB1721"/>
    <w:pPr>
      <w:keepNext/>
      <w:keepLines/>
      <w:numPr>
        <w:ilvl w:val="8"/>
        <w:numId w:val="7"/>
      </w:numPr>
      <w:spacing w:before="200"/>
      <w:outlineLvl w:val="8"/>
    </w:pPr>
    <w:rPr>
      <w:rFonts w:ascii="Cambria" w:hAnsi="Cambria" w:cs="Vrinda"/>
      <w:i/>
      <w:iCs/>
      <w:color w:val="404040"/>
      <w:lang w:bidi="b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B1721"/>
    <w:rPr>
      <w:rFonts w:ascii="Verdana" w:hAnsi="Verdana" w:cs="Vrinda"/>
      <w:b/>
      <w:bCs/>
      <w:color w:val="365F91"/>
      <w:sz w:val="28"/>
      <w:szCs w:val="28"/>
      <w:lang w:val="en-GB" w:eastAsia="en-GB"/>
    </w:rPr>
  </w:style>
  <w:style w:type="character" w:customStyle="1" w:styleId="Heading2Char">
    <w:name w:val="Heading 2 Char"/>
    <w:basedOn w:val="DefaultParagraphFont"/>
    <w:link w:val="Heading2"/>
    <w:uiPriority w:val="9"/>
    <w:locked/>
    <w:rsid w:val="00BB1721"/>
    <w:rPr>
      <w:rFonts w:ascii="Verdana" w:hAnsi="Verdana" w:cs="Vrinda"/>
      <w:b/>
      <w:color w:val="365F91"/>
      <w:sz w:val="24"/>
      <w:szCs w:val="26"/>
      <w:lang w:val="en-GB" w:eastAsia="en-GB"/>
    </w:rPr>
  </w:style>
  <w:style w:type="character" w:customStyle="1" w:styleId="Heading3Char">
    <w:name w:val="Heading 3 Char"/>
    <w:basedOn w:val="DefaultParagraphFont"/>
    <w:link w:val="Heading3"/>
    <w:uiPriority w:val="9"/>
    <w:locked/>
    <w:rsid w:val="00612C7A"/>
    <w:rPr>
      <w:rFonts w:ascii="Verdana" w:hAnsi="Verdana" w:cs="Vrinda"/>
      <w:b/>
      <w:bCs/>
      <w:color w:val="4F81BD"/>
      <w:lang w:val="en-GB"/>
    </w:rPr>
  </w:style>
  <w:style w:type="character" w:customStyle="1" w:styleId="Heading4Char">
    <w:name w:val="Heading 4 Char"/>
    <w:basedOn w:val="DefaultParagraphFont"/>
    <w:link w:val="Heading4"/>
    <w:uiPriority w:val="9"/>
    <w:locked/>
    <w:rsid w:val="00BB1721"/>
    <w:rPr>
      <w:rFonts w:ascii="Cambria" w:hAnsi="Cambria" w:cs="Vrinda"/>
      <w:b/>
      <w:bCs/>
      <w:i/>
      <w:iCs/>
      <w:color w:val="4F81BD"/>
      <w:lang w:val="en-GB" w:eastAsia="en-GB"/>
    </w:rPr>
  </w:style>
  <w:style w:type="character" w:customStyle="1" w:styleId="Heading5Char">
    <w:name w:val="Heading 5 Char"/>
    <w:basedOn w:val="DefaultParagraphFont"/>
    <w:link w:val="Heading5"/>
    <w:uiPriority w:val="9"/>
    <w:locked/>
    <w:rsid w:val="00BB1721"/>
    <w:rPr>
      <w:rFonts w:ascii="Cambria" w:hAnsi="Cambria" w:cs="Vrinda"/>
      <w:color w:val="243F60"/>
      <w:lang w:val="en-GB" w:eastAsia="en-GB"/>
    </w:rPr>
  </w:style>
  <w:style w:type="character" w:customStyle="1" w:styleId="Heading6Char">
    <w:name w:val="Heading 6 Char"/>
    <w:basedOn w:val="DefaultParagraphFont"/>
    <w:link w:val="Heading6"/>
    <w:uiPriority w:val="9"/>
    <w:locked/>
    <w:rsid w:val="00BB1721"/>
    <w:rPr>
      <w:rFonts w:ascii="Cambria" w:hAnsi="Cambria" w:cs="Vrinda"/>
      <w:i/>
      <w:iCs/>
      <w:color w:val="243F60"/>
      <w:lang w:val="en-GB" w:eastAsia="en-GB"/>
    </w:rPr>
  </w:style>
  <w:style w:type="character" w:customStyle="1" w:styleId="Heading7Char">
    <w:name w:val="Heading 7 Char"/>
    <w:basedOn w:val="DefaultParagraphFont"/>
    <w:link w:val="Heading7"/>
    <w:uiPriority w:val="9"/>
    <w:locked/>
    <w:rsid w:val="00BB1721"/>
    <w:rPr>
      <w:rFonts w:ascii="Cambria" w:hAnsi="Cambria" w:cs="Vrinda"/>
      <w:i/>
      <w:iCs/>
      <w:color w:val="404040"/>
      <w:lang w:val="en-GB" w:eastAsia="en-GB"/>
    </w:rPr>
  </w:style>
  <w:style w:type="character" w:customStyle="1" w:styleId="Heading8Char">
    <w:name w:val="Heading 8 Char"/>
    <w:basedOn w:val="DefaultParagraphFont"/>
    <w:link w:val="Heading8"/>
    <w:uiPriority w:val="9"/>
    <w:locked/>
    <w:rsid w:val="00BB1721"/>
    <w:rPr>
      <w:rFonts w:ascii="Cambria" w:hAnsi="Cambria" w:cs="Vrinda"/>
      <w:color w:val="404040"/>
      <w:lang w:val="en-GB" w:eastAsia="en-GB"/>
    </w:rPr>
  </w:style>
  <w:style w:type="character" w:customStyle="1" w:styleId="Heading9Char">
    <w:name w:val="Heading 9 Char"/>
    <w:basedOn w:val="DefaultParagraphFont"/>
    <w:link w:val="Heading9"/>
    <w:uiPriority w:val="9"/>
    <w:locked/>
    <w:rsid w:val="00BB1721"/>
    <w:rPr>
      <w:rFonts w:ascii="Cambria" w:hAnsi="Cambria" w:cs="Vrinda"/>
      <w:i/>
      <w:iCs/>
      <w:color w:val="404040"/>
      <w:lang w:val="en-GB" w:eastAsia="en-GB"/>
    </w:rPr>
  </w:style>
  <w:style w:type="paragraph" w:styleId="ListBullet">
    <w:name w:val="List Bullet"/>
    <w:basedOn w:val="Normal"/>
    <w:uiPriority w:val="99"/>
    <w:unhideWhenUsed/>
    <w:rsid w:val="00BE587C"/>
    <w:pPr>
      <w:numPr>
        <w:numId w:val="3"/>
      </w:numPr>
      <w:contextualSpacing/>
    </w:pPr>
  </w:style>
  <w:style w:type="paragraph" w:styleId="ListBullet2">
    <w:name w:val="List Bullet 2"/>
    <w:basedOn w:val="Normal"/>
    <w:uiPriority w:val="99"/>
    <w:unhideWhenUsed/>
    <w:rsid w:val="00BE587C"/>
    <w:pPr>
      <w:numPr>
        <w:numId w:val="4"/>
      </w:numPr>
    </w:pPr>
  </w:style>
  <w:style w:type="paragraph" w:styleId="Header">
    <w:name w:val="header"/>
    <w:basedOn w:val="Normal"/>
    <w:link w:val="HeaderChar"/>
    <w:uiPriority w:val="99"/>
    <w:rsid w:val="00313DB5"/>
    <w:pPr>
      <w:tabs>
        <w:tab w:val="center" w:pos="4153"/>
        <w:tab w:val="right" w:pos="8306"/>
      </w:tabs>
    </w:pPr>
    <w:rPr>
      <w:rFonts w:ascii="Arial" w:hAnsi="Arial" w:cs="Vrinda"/>
      <w:lang w:val="en-IN" w:bidi="bn-IN"/>
    </w:rPr>
  </w:style>
  <w:style w:type="character" w:customStyle="1" w:styleId="HeaderChar">
    <w:name w:val="Header Char"/>
    <w:basedOn w:val="DefaultParagraphFont"/>
    <w:link w:val="Header"/>
    <w:uiPriority w:val="99"/>
    <w:locked/>
    <w:rsid w:val="00313DB5"/>
    <w:rPr>
      <w:rFonts w:ascii="Arial" w:hAnsi="Arial"/>
      <w:sz w:val="20"/>
      <w:lang w:eastAsia="en-GB"/>
    </w:rPr>
  </w:style>
  <w:style w:type="character" w:styleId="PlaceholderText">
    <w:name w:val="Placeholder Text"/>
    <w:basedOn w:val="DefaultParagraphFont"/>
    <w:uiPriority w:val="99"/>
    <w:semiHidden/>
    <w:rsid w:val="00313DB5"/>
    <w:rPr>
      <w:color w:val="808080"/>
    </w:rPr>
  </w:style>
  <w:style w:type="paragraph" w:styleId="BalloonText">
    <w:name w:val="Balloon Text"/>
    <w:basedOn w:val="Normal"/>
    <w:link w:val="BalloonTextChar"/>
    <w:uiPriority w:val="99"/>
    <w:semiHidden/>
    <w:unhideWhenUsed/>
    <w:rsid w:val="00313DB5"/>
    <w:rPr>
      <w:rFonts w:ascii="Tahoma" w:hAnsi="Tahoma" w:cs="Vrinda"/>
      <w:sz w:val="16"/>
      <w:szCs w:val="16"/>
      <w:lang w:val="en-IN" w:bidi="bn-IN"/>
    </w:rPr>
  </w:style>
  <w:style w:type="character" w:customStyle="1" w:styleId="BalloonTextChar">
    <w:name w:val="Balloon Text Char"/>
    <w:basedOn w:val="DefaultParagraphFont"/>
    <w:link w:val="BalloonText"/>
    <w:uiPriority w:val="99"/>
    <w:semiHidden/>
    <w:locked/>
    <w:rsid w:val="00313DB5"/>
    <w:rPr>
      <w:rFonts w:ascii="Tahoma" w:hAnsi="Tahoma"/>
      <w:sz w:val="16"/>
      <w:lang w:eastAsia="en-GB"/>
    </w:rPr>
  </w:style>
  <w:style w:type="paragraph" w:styleId="Title">
    <w:name w:val="Title"/>
    <w:basedOn w:val="Normal"/>
    <w:next w:val="Normal"/>
    <w:link w:val="TitleChar"/>
    <w:uiPriority w:val="10"/>
    <w:qFormat/>
    <w:rsid w:val="00313DB5"/>
    <w:rPr>
      <w:rFonts w:cs="Vrinda"/>
      <w:b/>
      <w:color w:val="365F91"/>
      <w:sz w:val="36"/>
      <w:szCs w:val="36"/>
      <w:lang w:val="en-IN" w:bidi="bn-IN"/>
    </w:rPr>
  </w:style>
  <w:style w:type="character" w:customStyle="1" w:styleId="TitleChar">
    <w:name w:val="Title Char"/>
    <w:basedOn w:val="DefaultParagraphFont"/>
    <w:link w:val="Title"/>
    <w:uiPriority w:val="10"/>
    <w:locked/>
    <w:rsid w:val="00313DB5"/>
    <w:rPr>
      <w:rFonts w:ascii="Verdana" w:hAnsi="Verdana"/>
      <w:b/>
      <w:color w:val="365F91"/>
      <w:sz w:val="36"/>
      <w:lang w:eastAsia="en-GB"/>
    </w:rPr>
  </w:style>
  <w:style w:type="paragraph" w:styleId="Subtitle">
    <w:name w:val="Subtitle"/>
    <w:basedOn w:val="Normal"/>
    <w:next w:val="Normal"/>
    <w:link w:val="SubtitleChar"/>
    <w:uiPriority w:val="11"/>
    <w:qFormat/>
    <w:rsid w:val="00313DB5"/>
    <w:rPr>
      <w:rFonts w:cs="Vrinda"/>
      <w:b/>
      <w:color w:val="365F91"/>
      <w:lang w:val="en-IN" w:bidi="bn-IN"/>
    </w:rPr>
  </w:style>
  <w:style w:type="character" w:customStyle="1" w:styleId="SubtitleChar">
    <w:name w:val="Subtitle Char"/>
    <w:basedOn w:val="DefaultParagraphFont"/>
    <w:link w:val="Subtitle"/>
    <w:uiPriority w:val="11"/>
    <w:locked/>
    <w:rsid w:val="00313DB5"/>
    <w:rPr>
      <w:rFonts w:ascii="Verdana" w:hAnsi="Verdana"/>
      <w:b/>
      <w:color w:val="365F91"/>
      <w:lang w:eastAsia="en-GB"/>
    </w:rPr>
  </w:style>
  <w:style w:type="paragraph" w:styleId="Footer">
    <w:name w:val="footer"/>
    <w:basedOn w:val="Normal"/>
    <w:link w:val="FooterChar"/>
    <w:uiPriority w:val="99"/>
    <w:unhideWhenUsed/>
    <w:rsid w:val="00313DB5"/>
    <w:pPr>
      <w:tabs>
        <w:tab w:val="center" w:pos="4513"/>
        <w:tab w:val="right" w:pos="9026"/>
      </w:tabs>
    </w:pPr>
    <w:rPr>
      <w:rFonts w:ascii="Arial" w:hAnsi="Arial" w:cs="Vrinda"/>
      <w:lang w:val="en-IN" w:bidi="bn-IN"/>
    </w:rPr>
  </w:style>
  <w:style w:type="character" w:customStyle="1" w:styleId="FooterChar">
    <w:name w:val="Footer Char"/>
    <w:basedOn w:val="DefaultParagraphFont"/>
    <w:link w:val="Footer"/>
    <w:uiPriority w:val="99"/>
    <w:locked/>
    <w:rsid w:val="00313DB5"/>
    <w:rPr>
      <w:rFonts w:ascii="Arial" w:hAnsi="Arial"/>
      <w:sz w:val="20"/>
      <w:lang w:eastAsia="en-GB"/>
    </w:rPr>
  </w:style>
  <w:style w:type="paragraph" w:styleId="TOCHeading">
    <w:name w:val="TOC Heading"/>
    <w:basedOn w:val="Heading1"/>
    <w:next w:val="Normal"/>
    <w:uiPriority w:val="39"/>
    <w:qFormat/>
    <w:rsid w:val="00313DB5"/>
    <w:pPr>
      <w:spacing w:line="276" w:lineRule="auto"/>
      <w:outlineLvl w:val="9"/>
    </w:pPr>
    <w:rPr>
      <w:lang w:val="en-US" w:eastAsia="ja-JP"/>
    </w:rPr>
  </w:style>
  <w:style w:type="paragraph" w:styleId="BodyText">
    <w:name w:val="Body Text"/>
    <w:aliases w:val="Help Text"/>
    <w:basedOn w:val="Normal"/>
    <w:link w:val="BodyTextChar"/>
    <w:uiPriority w:val="99"/>
    <w:rsid w:val="00BB1721"/>
    <w:rPr>
      <w:rFonts w:ascii="Arial" w:hAnsi="Arial" w:cs="Vrinda"/>
      <w:i/>
      <w:color w:val="0000FF"/>
      <w:lang w:val="en-IN" w:bidi="bn-IN"/>
    </w:rPr>
  </w:style>
  <w:style w:type="character" w:customStyle="1" w:styleId="BodyTextChar">
    <w:name w:val="Body Text Char"/>
    <w:aliases w:val="Help Text Char"/>
    <w:basedOn w:val="DefaultParagraphFont"/>
    <w:link w:val="BodyText"/>
    <w:uiPriority w:val="99"/>
    <w:locked/>
    <w:rsid w:val="00BB1721"/>
    <w:rPr>
      <w:rFonts w:ascii="Arial" w:hAnsi="Arial"/>
      <w:i/>
      <w:color w:val="0000FF"/>
      <w:sz w:val="20"/>
      <w:lang w:eastAsia="en-GB"/>
    </w:rPr>
  </w:style>
  <w:style w:type="paragraph" w:customStyle="1" w:styleId="TableContents">
    <w:name w:val="Table Contents"/>
    <w:basedOn w:val="Normal"/>
    <w:rsid w:val="006B4BC6"/>
    <w:pPr>
      <w:jc w:val="both"/>
    </w:pPr>
    <w:rPr>
      <w:lang w:eastAsia="en-US"/>
    </w:rPr>
  </w:style>
  <w:style w:type="paragraph" w:styleId="ListParagraph">
    <w:name w:val="List Paragraph"/>
    <w:basedOn w:val="Normal"/>
    <w:uiPriority w:val="34"/>
    <w:qFormat/>
    <w:rsid w:val="00BB1721"/>
    <w:pPr>
      <w:ind w:left="720"/>
      <w:contextualSpacing/>
    </w:pPr>
    <w:rPr>
      <w:rFonts w:ascii="Arial" w:hAnsi="Arial"/>
    </w:rPr>
  </w:style>
  <w:style w:type="paragraph" w:customStyle="1" w:styleId="TableHeading">
    <w:name w:val="Table Heading"/>
    <w:basedOn w:val="Normal"/>
    <w:link w:val="TableHeadingChar"/>
    <w:uiPriority w:val="99"/>
    <w:rsid w:val="006B4BC6"/>
    <w:pPr>
      <w:ind w:right="29" w:hanging="8"/>
    </w:pPr>
    <w:rPr>
      <w:rFonts w:cs="Vrinda"/>
      <w:b/>
      <w:color w:val="0000FF"/>
      <w:lang w:val="en-IN" w:bidi="bn-IN"/>
    </w:rPr>
  </w:style>
  <w:style w:type="character" w:customStyle="1" w:styleId="TableHeadingChar">
    <w:name w:val="Table Heading Char"/>
    <w:link w:val="TableHeading"/>
    <w:uiPriority w:val="99"/>
    <w:locked/>
    <w:rsid w:val="006B4BC6"/>
    <w:rPr>
      <w:rFonts w:ascii="Verdana" w:hAnsi="Verdana"/>
      <w:b/>
      <w:color w:val="0000FF"/>
      <w:sz w:val="20"/>
      <w:lang w:eastAsia="en-GB"/>
    </w:rPr>
  </w:style>
  <w:style w:type="paragraph" w:customStyle="1" w:styleId="Default">
    <w:name w:val="Default"/>
    <w:rsid w:val="00BB1721"/>
    <w:pPr>
      <w:autoSpaceDE w:val="0"/>
      <w:autoSpaceDN w:val="0"/>
      <w:adjustRightInd w:val="0"/>
    </w:pPr>
    <w:rPr>
      <w:rFonts w:ascii="Times New Roman" w:hAnsi="Times New Roman" w:cs="Times New Roman"/>
      <w:color w:val="000000"/>
      <w:sz w:val="24"/>
      <w:szCs w:val="24"/>
      <w:lang w:val="en-US" w:eastAsia="en-GB" w:bidi="ar-SA"/>
    </w:rPr>
  </w:style>
  <w:style w:type="paragraph" w:styleId="TOC1">
    <w:name w:val="toc 1"/>
    <w:basedOn w:val="Normal"/>
    <w:next w:val="Normal"/>
    <w:autoRedefine/>
    <w:uiPriority w:val="39"/>
    <w:unhideWhenUsed/>
    <w:qFormat/>
    <w:rsid w:val="00CA4C88"/>
    <w:pPr>
      <w:spacing w:after="100"/>
    </w:pPr>
  </w:style>
  <w:style w:type="paragraph" w:styleId="TOC2">
    <w:name w:val="toc 2"/>
    <w:basedOn w:val="Normal"/>
    <w:next w:val="Normal"/>
    <w:autoRedefine/>
    <w:uiPriority w:val="39"/>
    <w:unhideWhenUsed/>
    <w:qFormat/>
    <w:rsid w:val="00CA4C88"/>
    <w:pPr>
      <w:spacing w:after="100"/>
      <w:ind w:left="200"/>
    </w:pPr>
  </w:style>
  <w:style w:type="paragraph" w:styleId="TOC3">
    <w:name w:val="toc 3"/>
    <w:basedOn w:val="Normal"/>
    <w:next w:val="Normal"/>
    <w:autoRedefine/>
    <w:uiPriority w:val="39"/>
    <w:unhideWhenUsed/>
    <w:qFormat/>
    <w:rsid w:val="00CA4C88"/>
    <w:pPr>
      <w:spacing w:after="100"/>
      <w:ind w:left="400"/>
    </w:pPr>
  </w:style>
  <w:style w:type="character" w:styleId="Hyperlink">
    <w:name w:val="Hyperlink"/>
    <w:basedOn w:val="DefaultParagraphFont"/>
    <w:uiPriority w:val="99"/>
    <w:unhideWhenUsed/>
    <w:rsid w:val="00CA4C88"/>
    <w:rPr>
      <w:color w:val="0000FF"/>
      <w:u w:val="single"/>
    </w:rPr>
  </w:style>
  <w:style w:type="character" w:styleId="CommentReference">
    <w:name w:val="annotation reference"/>
    <w:basedOn w:val="DefaultParagraphFont"/>
    <w:uiPriority w:val="99"/>
    <w:semiHidden/>
    <w:unhideWhenUsed/>
    <w:rsid w:val="007234DA"/>
    <w:rPr>
      <w:sz w:val="16"/>
    </w:rPr>
  </w:style>
  <w:style w:type="paragraph" w:styleId="CommentText">
    <w:name w:val="annotation text"/>
    <w:basedOn w:val="Normal"/>
    <w:link w:val="CommentTextChar"/>
    <w:uiPriority w:val="99"/>
    <w:semiHidden/>
    <w:unhideWhenUsed/>
    <w:rsid w:val="007234DA"/>
    <w:rPr>
      <w:rFonts w:cs="Vrinda"/>
      <w:lang w:val="en-IN" w:bidi="bn-IN"/>
    </w:rPr>
  </w:style>
  <w:style w:type="character" w:customStyle="1" w:styleId="CommentTextChar">
    <w:name w:val="Comment Text Char"/>
    <w:basedOn w:val="DefaultParagraphFont"/>
    <w:link w:val="CommentText"/>
    <w:uiPriority w:val="99"/>
    <w:semiHidden/>
    <w:locked/>
    <w:rsid w:val="007234DA"/>
    <w:rPr>
      <w:rFonts w:ascii="Verdana" w:hAnsi="Verdana"/>
      <w:sz w:val="20"/>
      <w:lang w:eastAsia="en-GB"/>
    </w:rPr>
  </w:style>
  <w:style w:type="paragraph" w:styleId="CommentSubject">
    <w:name w:val="annotation subject"/>
    <w:basedOn w:val="CommentText"/>
    <w:next w:val="CommentText"/>
    <w:link w:val="CommentSubjectChar"/>
    <w:uiPriority w:val="99"/>
    <w:semiHidden/>
    <w:unhideWhenUsed/>
    <w:rsid w:val="007234DA"/>
    <w:rPr>
      <w:b/>
      <w:bCs/>
    </w:rPr>
  </w:style>
  <w:style w:type="character" w:customStyle="1" w:styleId="CommentSubjectChar">
    <w:name w:val="Comment Subject Char"/>
    <w:basedOn w:val="CommentTextChar"/>
    <w:link w:val="CommentSubject"/>
    <w:uiPriority w:val="99"/>
    <w:semiHidden/>
    <w:locked/>
    <w:rsid w:val="007234DA"/>
    <w:rPr>
      <w:b/>
    </w:rPr>
  </w:style>
  <w:style w:type="paragraph" w:customStyle="1" w:styleId="AdviceGuidance">
    <w:name w:val="Advice Guidance"/>
    <w:basedOn w:val="Normal"/>
    <w:qFormat/>
    <w:rsid w:val="001B1BA0"/>
    <w:pPr>
      <w:ind w:left="720"/>
    </w:pPr>
    <w:rPr>
      <w:rFonts w:cs="Arial"/>
      <w:color w:val="5F497A"/>
      <w:szCs w:val="22"/>
    </w:rPr>
  </w:style>
  <w:style w:type="paragraph" w:customStyle="1" w:styleId="Gravel1">
    <w:name w:val="Gravel1"/>
    <w:basedOn w:val="Normal"/>
    <w:rsid w:val="00B34CEE"/>
    <w:pPr>
      <w:spacing w:after="120"/>
      <w:ind w:left="539"/>
    </w:pPr>
    <w:rPr>
      <w:rFonts w:ascii="Arial" w:hAnsi="Arial" w:cs="Arial"/>
      <w:sz w:val="24"/>
      <w:szCs w:val="24"/>
    </w:rPr>
  </w:style>
  <w:style w:type="table" w:styleId="TableGrid">
    <w:name w:val="Table Grid"/>
    <w:basedOn w:val="TableNormal"/>
    <w:uiPriority w:val="59"/>
    <w:rsid w:val="00B34CEE"/>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Style2"/>
    <w:basedOn w:val="BodyText"/>
    <w:link w:val="Style2Char"/>
    <w:uiPriority w:val="99"/>
    <w:rsid w:val="00A361CD"/>
    <w:pPr>
      <w:spacing w:after="120"/>
    </w:pPr>
    <w:rPr>
      <w:rFonts w:ascii="Calibri" w:hAnsi="Calibri"/>
    </w:rPr>
  </w:style>
  <w:style w:type="character" w:customStyle="1" w:styleId="Style2Char">
    <w:name w:val="Style2 Char"/>
    <w:link w:val="Style2"/>
    <w:uiPriority w:val="99"/>
    <w:locked/>
    <w:rsid w:val="00A361CD"/>
    <w:rPr>
      <w:rFonts w:ascii="Calibri" w:hAnsi="Calibri"/>
      <w:i/>
      <w:color w:val="0000FF"/>
      <w:sz w:val="20"/>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X\Summer\Test%20Approach%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Test Approach Template.dotx</Template>
  <TotalTime>4294934530</TotalTime>
  <Pages>1</Pages>
  <Words>3589</Words>
  <Characters>20458</Characters>
  <Application>Microsoft Office Outlook</Application>
  <DocSecurity>0</DocSecurity>
  <Lines>0</Lines>
  <Paragraphs>0</Paragraphs>
  <ScaleCrop>false</ScaleCrop>
  <Company>Capita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Partnership Xchange</dc:title>
  <dc:subject>Summer 2014 Release</dc:subject>
  <dc:creator>swapnalib</dc:creator>
  <cp:keywords/>
  <dc:description/>
  <cp:lastModifiedBy>swapnalib</cp:lastModifiedBy>
  <cp:revision>40</cp:revision>
  <cp:lastPrinted>2014-10-14T08:31:00Z</cp:lastPrinted>
  <dcterms:created xsi:type="dcterms:W3CDTF">2014-10-21T03:55:00Z</dcterms:created>
  <dcterms:modified xsi:type="dcterms:W3CDTF">2014-11-20T12:35:00Z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0x0101002806C0A49960F54FB1B870A768B17BB3</vt:lpwstr>
  </property>
  <property fmtid="{D5CDD505-2E9C-101B-9397-08002B2CF9AE}" pid="3" name="Order">
    <vt:lpwstr>226500.000000000</vt:lpwstr>
  </property>
</Properties>
</file>